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3BFFC" w14:textId="77777777" w:rsidR="00F01316" w:rsidRDefault="00872758">
      <w:r>
        <w:rPr>
          <w:b/>
          <w:bCs/>
        </w:rPr>
        <w:t>Title</w:t>
      </w:r>
    </w:p>
    <w:p w14:paraId="4DB904A8" w14:textId="77777777" w:rsidR="00F01316" w:rsidRDefault="00872758">
      <w:commentRangeStart w:id="0"/>
      <w:r>
        <w:t>Cascading paleoclimate interactions affect origination rates of marine genera</w:t>
      </w:r>
      <w:commentRangeEnd w:id="0"/>
      <w:r w:rsidR="0096675B">
        <w:rPr>
          <w:rStyle w:val="Kommentarzeichen"/>
        </w:rPr>
        <w:commentReference w:id="0"/>
      </w:r>
    </w:p>
    <w:p w14:paraId="4DF48044" w14:textId="77777777" w:rsidR="00F01316" w:rsidRDefault="00872758">
      <w:pPr>
        <w:tabs>
          <w:tab w:val="left" w:pos="2005"/>
        </w:tabs>
      </w:pPr>
      <w:r>
        <w:rPr>
          <w:b/>
          <w:bCs/>
        </w:rPr>
        <w:t>Abstract</w:t>
      </w:r>
      <w:r>
        <w:rPr>
          <w:b/>
          <w:bCs/>
        </w:rPr>
        <w:tab/>
      </w:r>
    </w:p>
    <w:p w14:paraId="37E9855F" w14:textId="32FA7957" w:rsidR="00F01316" w:rsidRDefault="00872758">
      <w:r>
        <w:t xml:space="preserve">Biodiversity dynamics are shaped by a complex interplay between current conditions and historic legacy. While a simple relationship is often used to link evolution with </w:t>
      </w:r>
      <w:commentRangeStart w:id="1"/>
      <w:r>
        <w:t xml:space="preserve">temperature, short-term climate change </w:t>
      </w:r>
      <w:commentRangeEnd w:id="1"/>
      <w:r w:rsidR="0061213B">
        <w:rPr>
          <w:rStyle w:val="Kommentarzeichen"/>
        </w:rPr>
        <w:commentReference w:id="1"/>
      </w:r>
      <w:commentRangeStart w:id="2"/>
      <w:r>
        <w:t>likely interacts with previous temperature trends when influencing the pace of origination</w:t>
      </w:r>
      <w:commentRangeEnd w:id="2"/>
      <w:r w:rsidR="00363DB4">
        <w:rPr>
          <w:rStyle w:val="Kommentarzeichen"/>
        </w:rPr>
        <w:commentReference w:id="2"/>
      </w:r>
      <w:r>
        <w:t xml:space="preserve">. Such paleoclimate interactions have been demonstrated for extinction risk but the effect on evolutionary dynamics is untested. Here we show that origination probability </w:t>
      </w:r>
      <w:del w:id="3" w:author="Wolfgang Kiessling" w:date="2021-03-14T09:24:00Z">
        <w:r w:rsidDel="00872758">
          <w:delText xml:space="preserve">on genus-level </w:delText>
        </w:r>
      </w:del>
      <w:r>
        <w:t xml:space="preserve">in marine </w:t>
      </w:r>
      <w:ins w:id="4" w:author="Wolfgang Kiessling" w:date="2021-03-14T09:29:00Z">
        <w:r>
          <w:t>genera</w:t>
        </w:r>
      </w:ins>
      <w:del w:id="5" w:author="Wolfgang Kiessling" w:date="2021-03-14T09:29:00Z">
        <w:r w:rsidDel="00872758">
          <w:delText>fossil groups</w:delText>
        </w:r>
      </w:del>
      <w:r>
        <w:t xml:space="preserve"> is strongly affected by paleoclimate interactions. Short-term cooling adding to a long-term cooling trend increases the origination probability by 24.4% (95% Confidence Interval [23.8%, 24.9%]). This large effect is consistent through time and all studied groups. The mechanisms of the detected effect might be manifold but are likely connected to eustatic sea level drop caused by sustained global cooling, resulting in increased allopatric speciation. </w:t>
      </w:r>
      <w:commentRangeStart w:id="6"/>
      <w:r>
        <w:t>This complex and cascading nature of paleoclimate interactions might explain the ambiguous conclusions of previous studies on the relationship between temperature and origination.</w:t>
      </w:r>
      <w:commentRangeEnd w:id="6"/>
      <w:r>
        <w:rPr>
          <w:rStyle w:val="Kommentarzeichen"/>
        </w:rPr>
        <w:commentReference w:id="6"/>
      </w:r>
    </w:p>
    <w:p w14:paraId="14AE7118" w14:textId="77777777" w:rsidR="00F01316" w:rsidRDefault="00872758">
      <w:r>
        <w:rPr>
          <w:b/>
          <w:bCs/>
        </w:rPr>
        <w:t>Introduction</w:t>
      </w:r>
    </w:p>
    <w:p w14:paraId="0335688F" w14:textId="77777777" w:rsidR="00F01316" w:rsidRDefault="00872758">
      <w:r>
        <w:t xml:space="preserve">Biodiversity responses to modern climate change are dependent on past climate </w:t>
      </w:r>
      <w:bookmarkStart w:id="7" w:name="ZOTERO_BREF_wGszRYOVZUnV"/>
      <w:r>
        <w:t>(</w:t>
      </w:r>
      <w:proofErr w:type="spellStart"/>
      <w:r>
        <w:t>Antão</w:t>
      </w:r>
      <w:proofErr w:type="spellEnd"/>
      <w:r>
        <w:t xml:space="preserve"> et al., 2020; Mathes et al., 2021; </w:t>
      </w:r>
      <w:proofErr w:type="spellStart"/>
      <w:r>
        <w:t>Svenning</w:t>
      </w:r>
      <w:proofErr w:type="spellEnd"/>
      <w:r>
        <w:t xml:space="preserve"> et al., 2015)</w:t>
      </w:r>
      <w:bookmarkEnd w:id="7"/>
      <w:r>
        <w:t xml:space="preserve">. Paleoclimate was an important driver of both extinction and diversification dynamics in the Quaternary </w:t>
      </w:r>
      <w:bookmarkStart w:id="8" w:name="ZOTERO_BREF_3KTDW9s7KU7a"/>
      <w:r>
        <w:t xml:space="preserve">(Lister, 2004; Maldonado-Coelho, 2012; </w:t>
      </w:r>
      <w:proofErr w:type="spellStart"/>
      <w:r>
        <w:t>Postigo-Mijarra</w:t>
      </w:r>
      <w:proofErr w:type="spellEnd"/>
      <w:r>
        <w:t xml:space="preserve"> et al., 2010; </w:t>
      </w:r>
      <w:proofErr w:type="spellStart"/>
      <w:r>
        <w:t>Svenning</w:t>
      </w:r>
      <w:proofErr w:type="spellEnd"/>
      <w:r>
        <w:t xml:space="preserve"> et al., 2015)</w:t>
      </w:r>
      <w:bookmarkEnd w:id="8"/>
      <w:r>
        <w:t xml:space="preserve">. However, the effect of paleoclimate on deep-time origination dynamics is largely unknown. </w:t>
      </w:r>
    </w:p>
    <w:p w14:paraId="32F8EA53" w14:textId="4F6CB77A" w:rsidR="00F01316" w:rsidRDefault="00872758">
      <w:r>
        <w:t>Paleoclimate might affect origination dynamics through a wide variety of ecological mechanism</w:t>
      </w:r>
      <w:ins w:id="9" w:author="Wolfgang Kiessling" w:date="2021-03-14T10:40:00Z">
        <w:r w:rsidR="00BE6BDF">
          <w:t>s</w:t>
        </w:r>
      </w:ins>
      <w:r>
        <w:t xml:space="preserve">. If short-term change adds to a long-term temperature trend in the same direction (e.g. a short-term cooling following a prolonged cooling trend), species are </w:t>
      </w:r>
      <w:del w:id="10" w:author="Wolfgang Kiessling" w:date="2021-03-14T10:44:00Z">
        <w:r w:rsidDel="00BE6BDF">
          <w:delText xml:space="preserve">more likely to </w:delText>
        </w:r>
      </w:del>
      <w:commentRangeStart w:id="11"/>
      <w:del w:id="12" w:author="Wolfgang Kiessling" w:date="2021-03-14T10:41:00Z">
        <w:r w:rsidDel="00BE6BDF">
          <w:delText>loose</w:delText>
        </w:r>
      </w:del>
      <w:ins w:id="13" w:author="Wolfgang Kiessling" w:date="2021-03-14T10:44:00Z">
        <w:r w:rsidR="00BE6BDF">
          <w:t>less likely to have</w:t>
        </w:r>
      </w:ins>
      <w:r>
        <w:t xml:space="preserve"> </w:t>
      </w:r>
      <w:commentRangeEnd w:id="11"/>
      <w:r w:rsidR="00BE6BDF">
        <w:rPr>
          <w:rStyle w:val="Kommentarzeichen"/>
        </w:rPr>
        <w:commentReference w:id="11"/>
      </w:r>
      <w:r>
        <w:t xml:space="preserve">adaptations to the climatic situation due to niche conservatism </w:t>
      </w:r>
      <w:bookmarkStart w:id="14" w:name="ZOTERO_BREF_lCPEVWoJjEwl1"/>
      <w:r>
        <w:t xml:space="preserve">(Hopkins et al., 2014; Stigall, 2014; </w:t>
      </w:r>
      <w:proofErr w:type="spellStart"/>
      <w:r>
        <w:t>Wiens</w:t>
      </w:r>
      <w:proofErr w:type="spellEnd"/>
      <w:r>
        <w:t xml:space="preserve"> &amp; Graham, 2005)</w:t>
      </w:r>
      <w:bookmarkEnd w:id="14"/>
      <w:r>
        <w:rPr>
          <w:rFonts w:cs="Times New Roman"/>
          <w:szCs w:val="24"/>
        </w:rPr>
        <w:t xml:space="preserve">. </w:t>
      </w:r>
      <w:commentRangeStart w:id="15"/>
      <w:r>
        <w:rPr>
          <w:rFonts w:cs="Times New Roman"/>
          <w:szCs w:val="24"/>
        </w:rPr>
        <w:t xml:space="preserve">This </w:t>
      </w:r>
      <w:commentRangeStart w:id="16"/>
      <w:r>
        <w:rPr>
          <w:rFonts w:cs="Times New Roman"/>
          <w:szCs w:val="24"/>
        </w:rPr>
        <w:t xml:space="preserve">maladjustment </w:t>
      </w:r>
      <w:commentRangeEnd w:id="16"/>
      <w:r w:rsidR="00BE6BDF">
        <w:rPr>
          <w:rStyle w:val="Kommentarzeichen"/>
        </w:rPr>
        <w:commentReference w:id="16"/>
      </w:r>
      <w:r>
        <w:rPr>
          <w:rFonts w:cs="Times New Roman"/>
          <w:szCs w:val="24"/>
        </w:rPr>
        <w:t xml:space="preserve">might result in bottleneck and subsequent founder effects, as well as ecological releases </w:t>
      </w:r>
      <w:bookmarkStart w:id="17" w:name="ZOTERO_BREF_hMsLqJnZ779Q1"/>
      <w:r>
        <w:rPr>
          <w:rFonts w:cs="Times New Roman"/>
          <w:szCs w:val="24"/>
        </w:rPr>
        <w:t>(Button, 2017; Gilman et al., 2010; Raup, 1979)</w:t>
      </w:r>
      <w:bookmarkEnd w:id="17"/>
      <w:r>
        <w:rPr>
          <w:rFonts w:cs="Times New Roman"/>
          <w:szCs w:val="24"/>
        </w:rPr>
        <w:t xml:space="preserve">. </w:t>
      </w:r>
      <w:commentRangeEnd w:id="15"/>
      <w:r w:rsidR="00BE6BDF">
        <w:rPr>
          <w:rStyle w:val="Kommentarzeichen"/>
        </w:rPr>
        <w:commentReference w:id="15"/>
      </w:r>
      <w:r>
        <w:rPr>
          <w:rFonts w:cs="Times New Roman"/>
          <w:szCs w:val="24"/>
        </w:rPr>
        <w:t xml:space="preserve">These ecological effects have been shown to influence </w:t>
      </w:r>
      <w:r>
        <w:t xml:space="preserve">rates of evolution and speciation </w:t>
      </w:r>
      <w:bookmarkStart w:id="18" w:name="ZOTERO_BREF_MuA6FF38gGLr1"/>
      <w:r>
        <w:t>(Templeton, 2008; Wahl et al., 2002)</w:t>
      </w:r>
      <w:bookmarkEnd w:id="18"/>
      <w:r>
        <w:t xml:space="preserve">. Additionally, paleoclimate can hypothetically drive origination rates of marine genera through global sea level changes, affecting the amount of habitat fragmentation in the continental shelf area. Habitat fragmentation and loss is known to be correlated to the rate of ecological interactions </w:t>
      </w:r>
      <w:bookmarkStart w:id="19" w:name="ZOTERO_BREF_XOBGnGxwidkI2"/>
      <w:r>
        <w:t xml:space="preserve">(Schuler et al., 2017; </w:t>
      </w:r>
      <w:proofErr w:type="spellStart"/>
      <w:r>
        <w:t>Tilman</w:t>
      </w:r>
      <w:proofErr w:type="spellEnd"/>
      <w:r>
        <w:t>, 1994; James W. Valentine, 1968)</w:t>
      </w:r>
      <w:bookmarkEnd w:id="19"/>
      <w:r>
        <w:t xml:space="preserve"> and speciation rates </w:t>
      </w:r>
      <w:bookmarkStart w:id="20" w:name="ZOTERO_BREF_p9919oHeIjc82"/>
      <w:r>
        <w:t>(Alroy, 2008; Mayr &amp; O’Hara, 1986)</w:t>
      </w:r>
      <w:bookmarkEnd w:id="20"/>
      <w:r>
        <w:t xml:space="preserve">. </w:t>
      </w:r>
    </w:p>
    <w:p w14:paraId="12424AB9" w14:textId="05AACACB" w:rsidR="00F01316" w:rsidRDefault="00872758">
      <w:r>
        <w:lastRenderedPageBreak/>
        <w:t>Building on these ecological concepts through which paleoclimate might affect origination dynamics, we expect that the interaction between climate change with previous temperature trends is a strong determinant of origination rates in the deep-time fossil record. We e</w:t>
      </w:r>
      <w:r>
        <w:rPr>
          <w:rFonts w:cs="Times New Roman"/>
          <w:szCs w:val="24"/>
        </w:rPr>
        <w:t>xplicitly hypothesize that origination processes are stronger influenced by temperature change</w:t>
      </w:r>
      <w:ins w:id="21" w:author="Wolfgang Kiessling" w:date="2021-03-14T10:52:00Z">
        <w:r w:rsidR="003E4F16">
          <w:rPr>
            <w:rFonts w:cs="Times New Roman"/>
            <w:szCs w:val="24"/>
          </w:rPr>
          <w:t>,</w:t>
        </w:r>
      </w:ins>
      <w:r>
        <w:rPr>
          <w:rFonts w:cs="Times New Roman"/>
          <w:szCs w:val="24"/>
        </w:rPr>
        <w:t xml:space="preserve"> if the change adds to a previous temperature trend in the same direction (synergistic paleoclimate interaction) rather than if the focal change withdraws previous trends (antagonistic paleoclimate interaction). </w:t>
      </w:r>
    </w:p>
    <w:p w14:paraId="14395A26" w14:textId="77777777" w:rsidR="00F01316" w:rsidRDefault="00872758">
      <w:r>
        <w:t xml:space="preserve">Here we analyze how global trajectories of paleoclimate can affect origination probabilities of twelve marine fossil phyla in the last 485 million years (Annelida, </w:t>
      </w:r>
      <w:proofErr w:type="spellStart"/>
      <w:r>
        <w:t>Arthropoda</w:t>
      </w:r>
      <w:proofErr w:type="spellEnd"/>
      <w:r>
        <w:t xml:space="preserve">, Brachiopoda, </w:t>
      </w:r>
      <w:proofErr w:type="spellStart"/>
      <w:r>
        <w:t>Bryozoa</w:t>
      </w:r>
      <w:proofErr w:type="spellEnd"/>
      <w:r>
        <w:t xml:space="preserve">, Chordata, Cnidaria, Echinodermata, Foraminifera, </w:t>
      </w:r>
      <w:proofErr w:type="spellStart"/>
      <w:r>
        <w:t>Hemichordata</w:t>
      </w:r>
      <w:proofErr w:type="spellEnd"/>
      <w:r>
        <w:t xml:space="preserve">, </w:t>
      </w:r>
      <w:proofErr w:type="spellStart"/>
      <w:r>
        <w:t>Hyolitha</w:t>
      </w:r>
      <w:proofErr w:type="spellEnd"/>
      <w:r>
        <w:t xml:space="preserve">, Mollusca, Porifera). We use paleoclimate interactions as explanatory variables, which are defined as the interaction of short-term climate change with long-term temperature trends. We first apply regression models using traditional paleo-temperature variables and sample-standardized genus-level fossil data using a dynamic modeling framework. Dynamic implies that we let the long-term trend vary for each paleoclimate interaction, and subsequently select the best performing model. We then test whether cumulative paleoclimate interactions increase the origination probability of fossil taxa. Our results show, on average, a substantial increase in origination rates whenever a short-term cooling adds on a long-term cooling trend. To estimate whether this increase is caused by a reduction in available habitat space subsequently to cooling-cooling paleoclimate interaction, we then analyzed the effect of a proxy for shelf-area habitat space on origination rates using the same modeling framework. </w:t>
      </w:r>
    </w:p>
    <w:p w14:paraId="77442D75" w14:textId="77777777" w:rsidR="00F01316" w:rsidRDefault="00872758">
      <w:r>
        <w:rPr>
          <w:b/>
          <w:bCs/>
        </w:rPr>
        <w:t>Results</w:t>
      </w:r>
    </w:p>
    <w:p w14:paraId="0D90D08D" w14:textId="77777777" w:rsidR="00F01316" w:rsidRDefault="00872758">
      <w:r>
        <w:rPr>
          <w:i/>
          <w:iCs/>
        </w:rPr>
        <w:t>Origination probability</w:t>
      </w:r>
    </w:p>
    <w:p w14:paraId="079D6C32" w14:textId="2BB2BEC2" w:rsidR="00F01316" w:rsidRDefault="00872758">
      <w:r>
        <w:t xml:space="preserve">Cooling-cooling paleoclimate interactions resulted in an increased origination probability (Fig. 1, Suppl. Table 1). </w:t>
      </w:r>
      <w:commentRangeStart w:id="22"/>
      <w:r>
        <w:t xml:space="preserve">We compared </w:t>
      </w:r>
      <w:commentRangeEnd w:id="22"/>
      <w:r w:rsidR="0072225B">
        <w:rPr>
          <w:rStyle w:val="Kommentarzeichen"/>
        </w:rPr>
        <w:commentReference w:id="22"/>
      </w:r>
      <w:r>
        <w:t>the origination probability for marine groups per paleoclimate interaction, based on the output of our regression models. The overall origination probability was lower after cooling-warming, warming-cooling, and warming-warming paleoclimate interactions compared to the average origination probability of 13.4%</w:t>
      </w:r>
      <w:ins w:id="23" w:author="Wolfgang Kiessling" w:date="2021-03-14T12:15:00Z">
        <w:r w:rsidR="006055FD">
          <w:t xml:space="preserve"> per geological stage</w:t>
        </w:r>
      </w:ins>
      <w:r>
        <w:t>. On the contrary, cooling-cooling paleoclimate interactions resulted in an increased mean origination probability of 15.1%</w:t>
      </w:r>
      <w:ins w:id="24" w:author="Wolfgang Kiessling" w:date="2021-03-14T12:17:00Z">
        <w:r w:rsidR="006055FD">
          <w:t xml:space="preserve">, whereas </w:t>
        </w:r>
      </w:ins>
      <w:ins w:id="25" w:author="Wolfgang Kiessling" w:date="2021-03-14T12:23:00Z">
        <w:r w:rsidR="0072225B">
          <w:t xml:space="preserve">the origination probability in </w:t>
        </w:r>
      </w:ins>
      <w:ins w:id="26" w:author="Wolfgang Kiessling" w:date="2021-03-14T12:17:00Z">
        <w:r w:rsidR="006055FD">
          <w:t xml:space="preserve">all other cases </w:t>
        </w:r>
      </w:ins>
      <w:ins w:id="27" w:author="Wolfgang Kiessling" w:date="2021-03-14T12:23:00Z">
        <w:r w:rsidR="0072225B">
          <w:t>was</w:t>
        </w:r>
      </w:ins>
      <w:ins w:id="28" w:author="Wolfgang Kiessling" w:date="2021-03-14T12:17:00Z">
        <w:r w:rsidR="006055FD">
          <w:t xml:space="preserve"> </w:t>
        </w:r>
        <w:commentRangeStart w:id="29"/>
        <w:r w:rsidR="006055FD">
          <w:t>15.1-4.2%</w:t>
        </w:r>
        <w:commentRangeEnd w:id="29"/>
        <w:r w:rsidR="006055FD">
          <w:rPr>
            <w:rStyle w:val="Kommentarzeichen"/>
          </w:rPr>
          <w:commentReference w:id="29"/>
        </w:r>
      </w:ins>
      <w:r>
        <w:t xml:space="preserve">. </w:t>
      </w:r>
    </w:p>
    <w:p w14:paraId="3D4C6BC4" w14:textId="77777777" w:rsidR="00F01316" w:rsidRDefault="00872758">
      <w:r>
        <w:rPr>
          <w:i/>
          <w:iCs/>
        </w:rPr>
        <w:t>Effect size</w:t>
      </w:r>
    </w:p>
    <w:p w14:paraId="37CF217C" w14:textId="74335658" w:rsidR="00F01316" w:rsidRDefault="00872758">
      <w:r>
        <w:t xml:space="preserve">The effect of cooling-cooling paleoclimate interactions on origination probability is large (Fig. 2, Suppl. Table 2). The absolute difference between the mean origination probability of cooling-cooling compared to all other paleoclimate interactions was 4.2 (95% Confidence Interval (CI) [4.1, 4.3]). This difference represents a 31.3% percentage increase compared to all other interactions (95% CI </w:t>
      </w:r>
      <w:r>
        <w:lastRenderedPageBreak/>
        <w:t xml:space="preserve">[30.8%, 31.8%]). We </w:t>
      </w:r>
      <w:commentRangeStart w:id="30"/>
      <w:r>
        <w:t xml:space="preserve">evaluated the effect size </w:t>
      </w:r>
      <w:commentRangeEnd w:id="30"/>
      <w:r w:rsidR="0072225B">
        <w:rPr>
          <w:rStyle w:val="Kommentarzeichen"/>
        </w:rPr>
        <w:commentReference w:id="30"/>
      </w:r>
      <w:r>
        <w:t>of cooling-cooling on origination probability using Cohen’s d statistic, a frequently applied measure used to indicate the standardized difference between two means. Cohen’s d for cooling-cooling was greater than 1, indicating a large effect size. All results for the absolute difference, the percentage change, and the effect size are based on generalized mixed effect models and stay consistent when analyzed in a Bayesian regression framework</w:t>
      </w:r>
      <w:ins w:id="31" w:author="Wolfgang Kiessling" w:date="2021-03-14T16:35:00Z">
        <w:r w:rsidR="003F64FD">
          <w:t xml:space="preserve"> (Fig. 2)</w:t>
        </w:r>
      </w:ins>
      <w:r>
        <w:t xml:space="preserve">. </w:t>
      </w:r>
    </w:p>
    <w:p w14:paraId="20445F60" w14:textId="77777777" w:rsidR="00F01316" w:rsidRDefault="00872758">
      <w:r>
        <w:rPr>
          <w:i/>
          <w:iCs/>
        </w:rPr>
        <w:t>Group differences</w:t>
      </w:r>
    </w:p>
    <w:p w14:paraId="7A0BAABB" w14:textId="134483C6" w:rsidR="00F01316" w:rsidRDefault="00872758">
      <w:r>
        <w:t xml:space="preserve">We additionally tested whether cooling-cooling paleoclimate interactions raised the origination probability of all studied marine groups and if the signal remains robust through time (Fig. 3, Suppl. Table 3). This was the case for all major phyla with sufficient data and throughout all 94 geologic stages, as all log-odds values including 95% CI’s were above 0. Among all groups, </w:t>
      </w:r>
      <w:proofErr w:type="spellStart"/>
      <w:r>
        <w:t>Arthropoda</w:t>
      </w:r>
      <w:proofErr w:type="spellEnd"/>
      <w:r>
        <w:t xml:space="preserve">, Brachiopoda, and </w:t>
      </w:r>
      <w:proofErr w:type="spellStart"/>
      <w:r>
        <w:t>Bryozoa</w:t>
      </w:r>
      <w:proofErr w:type="spellEnd"/>
      <w:r>
        <w:t xml:space="preserve"> showed a higher than average response to cooling-cooling paleoclimate interactions. Through time, the oldest </w:t>
      </w:r>
      <w:ins w:id="32" w:author="Wolfgang Kiessling" w:date="2021-03-14T12:30:00Z">
        <w:r w:rsidR="0072225B">
          <w:t>time</w:t>
        </w:r>
      </w:ins>
      <w:ins w:id="33" w:author="Wolfgang Kiessling" w:date="2021-03-14T12:38:00Z">
        <w:r w:rsidR="00561B22">
          <w:t xml:space="preserve"> interval </w:t>
        </w:r>
      </w:ins>
      <w:del w:id="34" w:author="Wolfgang Kiessling" w:date="2021-03-14T12:30:00Z">
        <w:r w:rsidDel="0072225B">
          <w:delText>period</w:delText>
        </w:r>
      </w:del>
      <w:r>
        <w:t xml:space="preserve"> (Tremadocian to Lochkovian</w:t>
      </w:r>
      <w:ins w:id="35" w:author="Wolfgang Kiessling" w:date="2021-03-14T12:38:00Z">
        <w:r w:rsidR="00561B22">
          <w:t xml:space="preserve"> = e</w:t>
        </w:r>
        <w:r w:rsidR="00561B22" w:rsidRPr="00561B22">
          <w:t>arl</w:t>
        </w:r>
        <w:r w:rsidR="00561B22">
          <w:t>iest</w:t>
        </w:r>
        <w:r w:rsidR="00561B22" w:rsidRPr="00561B22">
          <w:t xml:space="preserve"> Ordovician to </w:t>
        </w:r>
        <w:r w:rsidR="00561B22">
          <w:t>earliest</w:t>
        </w:r>
        <w:r w:rsidR="00561B22" w:rsidRPr="00561B22">
          <w:t xml:space="preserve"> Devonian</w:t>
        </w:r>
      </w:ins>
      <w:r>
        <w:t xml:space="preserve">) showed the highest probabilities. </w:t>
      </w:r>
      <w:del w:id="36" w:author="Wolfgang Kiessling" w:date="2021-03-14T12:30:00Z">
        <w:r w:rsidDel="0072225B">
          <w:delText>We hence found a</w:delText>
        </w:r>
      </w:del>
      <w:ins w:id="37" w:author="Wolfgang Kiessling" w:date="2021-03-14T12:30:00Z">
        <w:r w:rsidR="0072225B">
          <w:t>Our</w:t>
        </w:r>
      </w:ins>
      <w:r>
        <w:t xml:space="preserve"> large effect size of cooling-cooling </w:t>
      </w:r>
      <w:ins w:id="38" w:author="Wolfgang Kiessling" w:date="2021-03-14T12:30:00Z">
        <w:r w:rsidR="0072225B">
          <w:t>interactions</w:t>
        </w:r>
      </w:ins>
      <w:del w:id="39" w:author="Wolfgang Kiessling" w:date="2021-03-14T12:30:00Z">
        <w:r w:rsidDel="0072225B">
          <w:delText>paleoclimate</w:delText>
        </w:r>
      </w:del>
      <w:r>
        <w:t xml:space="preserve"> on origination probability, </w:t>
      </w:r>
      <w:del w:id="40" w:author="Wolfgang Kiessling" w:date="2021-03-14T12:30:00Z">
        <w:r w:rsidDel="0072225B">
          <w:delText xml:space="preserve">which </w:delText>
        </w:r>
      </w:del>
      <w:r>
        <w:t>remained consistent throughout all studied groups and throughout the whole Phanerozoic.</w:t>
      </w:r>
    </w:p>
    <w:p w14:paraId="2CA1C55D" w14:textId="77777777" w:rsidR="00F01316" w:rsidRDefault="00872758">
      <w:pPr>
        <w:rPr>
          <w:i/>
          <w:iCs/>
        </w:rPr>
      </w:pPr>
      <w:r>
        <w:rPr>
          <w:i/>
          <w:iCs/>
        </w:rPr>
        <w:t>Habitat fragmentation</w:t>
      </w:r>
    </w:p>
    <w:p w14:paraId="551D5D52" w14:textId="4DE779D5" w:rsidR="00F01316" w:rsidRDefault="00872758">
      <w:r>
        <w:t xml:space="preserve">Approximating potential causal paths through which paleoclimate can act on origination rates, we further tested the effect of continental fragmentation on origination within our modeling framework. We found that a short-term increase in continental fragmentation following on a long-term increase resulted in a substantial spike in origination rates (Fig. 4). The origination probability after such a continental fragmentation interaction was 22% (95% CI [21.1%, 23%]) </w:t>
      </w:r>
      <w:del w:id="41" w:author="Wolfgang Kiessling" w:date="2021-03-14T12:33:00Z">
        <w:r w:rsidDel="00561B22">
          <w:delText xml:space="preserve">higher </w:delText>
        </w:r>
      </w:del>
      <w:ins w:id="42" w:author="Wolfgang Kiessling" w:date="2021-03-14T12:33:00Z">
        <w:r w:rsidR="00561B22">
          <w:t>greater</w:t>
        </w:r>
        <w:r w:rsidR="00561B22">
          <w:t xml:space="preserve"> </w:t>
        </w:r>
      </w:ins>
      <w:r>
        <w:t>than the average origination rate.</w:t>
      </w:r>
    </w:p>
    <w:p w14:paraId="6291F924" w14:textId="77777777" w:rsidR="00F01316" w:rsidRDefault="00872758">
      <w:r>
        <w:rPr>
          <w:b/>
          <w:bCs/>
        </w:rPr>
        <w:t>Discussion</w:t>
      </w:r>
    </w:p>
    <w:p w14:paraId="150FB891" w14:textId="01D92646" w:rsidR="00F01316" w:rsidRDefault="00872758">
      <w:r>
        <w:t xml:space="preserve">The interplay of short-term climate cooling adding to a long-term average global cooling resulted in a profound increase of origination probability. We found this effect to be consistent through time and across all studied groups. Previous studies on the relationship between temperature and origination came to ambiguous conclusions, ranging from a negative relationship </w:t>
      </w:r>
      <w:bookmarkStart w:id="43" w:name="ZOTERO_BREF_Qq5uicW3QNjS"/>
      <w:r>
        <w:t>(Mayhew et al., 2008)</w:t>
      </w:r>
      <w:bookmarkEnd w:id="43"/>
      <w:r>
        <w:t xml:space="preserve">, no relationship </w:t>
      </w:r>
      <w:bookmarkStart w:id="44" w:name="ZOTERO_BREF_6853XvvGjtnu"/>
      <w:r>
        <w:t>(Alroy et al., 2000; Prothero, 1999)</w:t>
      </w:r>
      <w:bookmarkEnd w:id="44"/>
      <w:r>
        <w:t xml:space="preserve">, to a positive one </w:t>
      </w:r>
      <w:bookmarkStart w:id="45" w:name="ZOTERO_BREF_rhqBhoH7YA0M"/>
      <w:r>
        <w:t>(Mayhew et al., 2012)</w:t>
      </w:r>
      <w:bookmarkEnd w:id="45"/>
      <w:r>
        <w:t>. Our results show that the relationship between origination rates and temperature are dependent on baseline conditions which were not considered in previous analys</w:t>
      </w:r>
      <w:ins w:id="46" w:author="Wolfgang Kiessling" w:date="2021-03-14T12:39:00Z">
        <w:r w:rsidR="00561B22">
          <w:t>e</w:t>
        </w:r>
      </w:ins>
      <w:del w:id="47" w:author="Wolfgang Kiessling" w:date="2021-03-14T12:39:00Z">
        <w:r w:rsidDel="00561B22">
          <w:delText>i</w:delText>
        </w:r>
      </w:del>
      <w:r>
        <w:t>s</w:t>
      </w:r>
      <w:del w:id="48" w:author="Wolfgang Kiessling" w:date="2021-03-14T12:39:00Z">
        <w:r w:rsidDel="00561B22">
          <w:delText xml:space="preserve"> frameworks</w:delText>
        </w:r>
      </w:del>
      <w:r>
        <w:t xml:space="preserve">. The large effect size and the cascading nature of paleoclimate interactions might have obscured or even inverted any apparent relationship between temperature and origination. Explicitly accounting for dynamic interactions in </w:t>
      </w:r>
      <w:r>
        <w:lastRenderedPageBreak/>
        <w:t xml:space="preserve">future analysis frameworks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w:t>
      </w:r>
      <w:bookmarkStart w:id="49" w:name="ZOTERO_BREF_5hn12piuyVce"/>
      <w:r>
        <w:t>(</w:t>
      </w:r>
      <w:proofErr w:type="spellStart"/>
      <w:r>
        <w:t>Antão</w:t>
      </w:r>
      <w:proofErr w:type="spellEnd"/>
      <w:r>
        <w:t xml:space="preserve"> et al., 2020)</w:t>
      </w:r>
      <w:bookmarkEnd w:id="49"/>
      <w:r>
        <w:t xml:space="preserve">. </w:t>
      </w:r>
    </w:p>
    <w:p w14:paraId="17284807" w14:textId="3CFDF26B" w:rsidR="00F01316" w:rsidRDefault="00872758">
      <w:r>
        <w:t xml:space="preserve">Our results are remarkable as we </w:t>
      </w:r>
      <w:commentRangeStart w:id="50"/>
      <w:r>
        <w:t>expected to detect a weakened origination signal after cooling-cooling paleoclimate interactions due to the “common cause” hypoth</w:t>
      </w:r>
      <w:commentRangeEnd w:id="50"/>
      <w:r w:rsidR="00561B22">
        <w:rPr>
          <w:rStyle w:val="Kommentarzeichen"/>
        </w:rPr>
        <w:commentReference w:id="50"/>
      </w:r>
      <w:r>
        <w:t xml:space="preserve">esis </w:t>
      </w:r>
      <w:bookmarkStart w:id="51" w:name="ZOTERO_BREF_epyge0vAZ4YI"/>
      <w:r>
        <w:t>(Peters, 2005)</w:t>
      </w:r>
      <w:bookmarkEnd w:id="51"/>
      <w:r>
        <w:t xml:space="preserve">.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standardization </w:t>
      </w:r>
      <w:bookmarkStart w:id="52" w:name="ZOTERO_BREF_GQgeP115my58"/>
      <w:r>
        <w:t>(Peters, 2006)</w:t>
      </w:r>
      <w:bookmarkEnd w:id="52"/>
      <w:r>
        <w:t xml:space="preserve">. The large effect size of cooling-cooling paleoclimate interactions might hence even be an underestimation of the true magnitude. However, we only tested the effect of temperature on </w:t>
      </w:r>
      <w:del w:id="53" w:author="Wolfgang Kiessling" w:date="2021-03-14T15:19:00Z">
        <w:r w:rsidDel="00992D24">
          <w:delText xml:space="preserve">diversity </w:delText>
        </w:r>
      </w:del>
      <w:ins w:id="54" w:author="Wolfgang Kiessling" w:date="2021-03-14T15:19:00Z">
        <w:r w:rsidR="00992D24">
          <w:t>origination rates</w:t>
        </w:r>
        <w:r w:rsidR="00992D24">
          <w:t xml:space="preserve"> </w:t>
        </w:r>
      </w:ins>
      <w:r>
        <w:t>and did not include other environmental parameters</w:t>
      </w:r>
      <w:del w:id="55" w:author="Wolfgang Kiessling" w:date="2021-03-14T15:19:00Z">
        <w:r w:rsidDel="00992D24">
          <w:delText xml:space="preserve"> potentially affecting</w:delText>
        </w:r>
      </w:del>
      <w:r>
        <w:t xml:space="preserve"> </w:t>
      </w:r>
      <w:del w:id="56" w:author="Wolfgang Kiessling" w:date="2021-03-14T15:20:00Z">
        <w:r w:rsidDel="00992D24">
          <w:delText xml:space="preserve">origination rates </w:delText>
        </w:r>
      </w:del>
      <w:ins w:id="57" w:author="Wolfgang Kiessling" w:date="2021-03-14T15:20:00Z">
        <w:r w:rsidR="00992D24">
          <w:t xml:space="preserve"> </w:t>
        </w:r>
      </w:ins>
      <w:r>
        <w:t>(e.g., sea-level, nutrient inputs)</w:t>
      </w:r>
      <w:ins w:id="58" w:author="Wolfgang Kiessling" w:date="2021-03-14T15:21:00Z">
        <w:r w:rsidR="00992D24">
          <w:t>, which could be more direct drivers of origination rates than temperature</w:t>
        </w:r>
      </w:ins>
      <w:r>
        <w:t xml:space="preserve">. </w:t>
      </w:r>
      <w:del w:id="59" w:author="Wolfgang Kiessling" w:date="2021-03-14T15:21:00Z">
        <w:r w:rsidDel="00992D24">
          <w:delText xml:space="preserve">The large effect size found in this study is thus related to temperature estimates only and could potentially be less relevant when compared to other environmental parameters. </w:delText>
        </w:r>
      </w:del>
      <w:r>
        <w:t xml:space="preserve">Nevertheless, current research shows that temperature remains a significant predictor of </w:t>
      </w:r>
      <w:commentRangeStart w:id="60"/>
      <w:del w:id="61" w:author="Wolfgang Kiessling" w:date="2021-03-14T15:24:00Z">
        <w:r w:rsidDel="00992D24">
          <w:delText>origination rates</w:delText>
        </w:r>
      </w:del>
      <w:ins w:id="62" w:author="Wolfgang Kiessling" w:date="2021-03-14T15:24:00Z">
        <w:r w:rsidR="00992D24">
          <w:t>biodiversity</w:t>
        </w:r>
      </w:ins>
      <w:r>
        <w:t xml:space="preserve"> </w:t>
      </w:r>
      <w:commentRangeEnd w:id="60"/>
      <w:r w:rsidR="00992D24">
        <w:rPr>
          <w:rStyle w:val="Kommentarzeichen"/>
        </w:rPr>
        <w:commentReference w:id="60"/>
      </w:r>
      <w:r>
        <w:t xml:space="preserve">after accounting for additional environmental parameters </w:t>
      </w:r>
      <w:bookmarkStart w:id="63" w:name="ZOTERO_BREF_0EtPwZtCrLXN"/>
      <w:r>
        <w:t>(Mayhew et al., 2012)</w:t>
      </w:r>
      <w:bookmarkEnd w:id="63"/>
      <w:r>
        <w:t xml:space="preserve">. Further, temperature can act as a top-down effect, driving the change in other environmental parameters such as sea-level and shelf area weathering. Directly correlating temperature to origination rates, instead of fitting additional mediatory variables, might hence give a more precise estimate of the relationship between climate and origination dynamics. </w:t>
      </w:r>
    </w:p>
    <w:p w14:paraId="7F5FF49A" w14:textId="0B8A3A3F" w:rsidR="00F01316" w:rsidRDefault="00872758">
      <w:r>
        <w:t xml:space="preserve">However, other abiotic factors affecting origination probability are not related to temperature. Continental fragmentation can drive the amount of geographic barriers to the movement of animals and hence allopatric speciation rates </w:t>
      </w:r>
      <w:bookmarkStart w:id="64" w:name="ZOTERO_BREF_0d8vLfMsNRi1"/>
      <w:r>
        <w:t xml:space="preserve">(Kiessling, 2010; J. W. Valentine &amp; </w:t>
      </w:r>
      <w:proofErr w:type="spellStart"/>
      <w:r>
        <w:t>Moores</w:t>
      </w:r>
      <w:proofErr w:type="spellEnd"/>
      <w:r>
        <w:t xml:space="preserve">, 1970; </w:t>
      </w:r>
      <w:proofErr w:type="spellStart"/>
      <w:r>
        <w:t>Zaffos</w:t>
      </w:r>
      <w:proofErr w:type="spellEnd"/>
      <w:r>
        <w:t xml:space="preserve"> et al., 2017)</w:t>
      </w:r>
      <w:bookmarkEnd w:id="64"/>
      <w:r>
        <w:t xml:space="preserve">. Our results show that this is particularly the case when a short-term increase in continental fragmentation follows on a long-term increase. Similarly, cooling-cooling paleoclimate interaction might result in a drop in eustatic sea level due to glaciation, leading to reduced continental shelf area and emerging barriers in this main habitat of the majority of the studied fossil groups. Increased habitat fragmentation and loss is correlated to the rate of ecological interactions </w:t>
      </w:r>
      <w:bookmarkStart w:id="65" w:name="ZOTERO_BREF_XOBGnGxwidkI1"/>
      <w:r>
        <w:t xml:space="preserve">(Schuler et al., 2017; </w:t>
      </w:r>
      <w:proofErr w:type="spellStart"/>
      <w:r>
        <w:t>Tilman</w:t>
      </w:r>
      <w:proofErr w:type="spellEnd"/>
      <w:r>
        <w:t>, 1994; James W. Valentine, 1968)</w:t>
      </w:r>
      <w:bookmarkEnd w:id="65"/>
      <w:r>
        <w:t xml:space="preserve"> and speciation rates </w:t>
      </w:r>
      <w:bookmarkStart w:id="66" w:name="ZOTERO_BREF_p9919oHeIjc81"/>
      <w:r>
        <w:t>(Alroy, 2008; Mayr &amp; O’Hara, 1986)</w:t>
      </w:r>
      <w:bookmarkEnd w:id="66"/>
      <w:r>
        <w:t xml:space="preserve">. Both variables used in our analysis, paleoclimate and continental fragmentation, thus share a common causal mechanism to drive origination probabilities. </w:t>
      </w:r>
      <w:commentRangeStart w:id="67"/>
      <w:r>
        <w:t xml:space="preserve">Our results </w:t>
      </w:r>
      <w:del w:id="68" w:author="Wolfgang Kiessling" w:date="2021-03-14T15:29:00Z">
        <w:r w:rsidDel="00F110EA">
          <w:delText xml:space="preserve">may </w:delText>
        </w:r>
      </w:del>
      <w:ins w:id="69" w:author="Wolfgang Kiessling" w:date="2021-03-14T15:29:00Z">
        <w:r w:rsidR="00F110EA">
          <w:t>are</w:t>
        </w:r>
        <w:r w:rsidR="00F110EA">
          <w:t xml:space="preserve"> </w:t>
        </w:r>
      </w:ins>
      <w:r>
        <w:t xml:space="preserve">therefore </w:t>
      </w:r>
      <w:ins w:id="70" w:author="Wolfgang Kiessling" w:date="2021-03-14T15:29:00Z">
        <w:r w:rsidR="00F110EA">
          <w:t xml:space="preserve">in line with </w:t>
        </w:r>
      </w:ins>
      <w:del w:id="71" w:author="Wolfgang Kiessling" w:date="2021-03-14T15:29:00Z">
        <w:r w:rsidDel="00F110EA">
          <w:delText>support the importance of</w:delText>
        </w:r>
      </w:del>
      <w:r>
        <w:t xml:space="preserve"> allopatric speciation through vicariance in the deep-time fossil record </w:t>
      </w:r>
      <w:bookmarkStart w:id="72" w:name="ZOTERO_BREF_m9frzuMnr3DR"/>
      <w:r>
        <w:t>(Eldredge, 1971; Mayr, 1963; Stigall et al., 2017)</w:t>
      </w:r>
      <w:bookmarkEnd w:id="72"/>
      <w:r>
        <w:t xml:space="preserve">.  </w:t>
      </w:r>
      <w:commentRangeEnd w:id="67"/>
      <w:r w:rsidR="00F110EA">
        <w:rPr>
          <w:rStyle w:val="Kommentarzeichen"/>
        </w:rPr>
        <w:commentReference w:id="67"/>
      </w:r>
    </w:p>
    <w:p w14:paraId="1F37C3C4" w14:textId="7393BDA5" w:rsidR="00F01316" w:rsidRDefault="00872758">
      <w:r>
        <w:lastRenderedPageBreak/>
        <w:t xml:space="preserve">Cooling-cooling paleoclimate interactions have been shown to be major driver of temperature related extinctions in the fossil record, with warming-warming interactions showing the same signal albeit with </w:t>
      </w:r>
      <w:del w:id="73" w:author="Wolfgang Kiessling" w:date="2021-03-14T15:29:00Z">
        <w:r w:rsidDel="00F110EA">
          <w:delText xml:space="preserve">reduced </w:delText>
        </w:r>
      </w:del>
      <w:ins w:id="74" w:author="Wolfgang Kiessling" w:date="2021-03-14T15:29:00Z">
        <w:r w:rsidR="00F110EA">
          <w:t>lower</w:t>
        </w:r>
        <w:r w:rsidR="00F110EA">
          <w:t xml:space="preserve"> </w:t>
        </w:r>
      </w:ins>
      <w:r>
        <w:t xml:space="preserve">effect size </w:t>
      </w:r>
      <w:bookmarkStart w:id="75" w:name="ZOTERO_BREF_EGPK5fyPHcGw"/>
      <w:r>
        <w:t>(Mathes et al., 2021)</w:t>
      </w:r>
      <w:bookmarkEnd w:id="75"/>
      <w:r>
        <w:t xml:space="preserve">. </w:t>
      </w:r>
      <w:commentRangeStart w:id="76"/>
      <w:r>
        <w:t xml:space="preserve">Vicariance might explain why the effect size for warming-warming interactions on extinction risk is reduced, even though the supposed underlying mechanism of niche conservatism does not differentiate between the two types of synergistic paleoclimate interactions </w:t>
      </w:r>
      <w:bookmarkStart w:id="77" w:name="ZOTERO_BREF_BpSlKB5ddoyH"/>
      <w:r>
        <w:t xml:space="preserve">(Hopkins et al., 2014; Stigall, 2014; </w:t>
      </w:r>
      <w:proofErr w:type="spellStart"/>
      <w:r>
        <w:t>Wiens</w:t>
      </w:r>
      <w:proofErr w:type="spellEnd"/>
      <w:r>
        <w:t xml:space="preserve"> &amp; Graham, 2005)</w:t>
      </w:r>
      <w:bookmarkEnd w:id="77"/>
      <w:r>
        <w:t xml:space="preserve"> . </w:t>
      </w:r>
      <w:r>
        <w:rPr>
          <w:rFonts w:cs="Times New Roman"/>
          <w:szCs w:val="24"/>
        </w:rPr>
        <w:t xml:space="preserve">During warming-warming paleoclimate interaction, marine taxa could potentially escape adverse environment through range shifts. During cooling-cooling, however, geographic barriers resulting from sea level drop might impede migration, resulting in the observed increased extinction risk </w:t>
      </w:r>
      <w:bookmarkStart w:id="78" w:name="ZOTERO_BREF_Bjzv7mFFdQOW"/>
      <w:r>
        <w:rPr>
          <w:rFonts w:cs="Times New Roman"/>
          <w:szCs w:val="24"/>
        </w:rPr>
        <w:t>(Mathes et al., 2021)</w:t>
      </w:r>
      <w:bookmarkEnd w:id="78"/>
      <w:r>
        <w:rPr>
          <w:rFonts w:cs="Times New Roman"/>
          <w:szCs w:val="24"/>
        </w:rPr>
        <w:t xml:space="preserve"> and origination probability (this study). </w:t>
      </w:r>
      <w:commentRangeEnd w:id="76"/>
      <w:r w:rsidR="00F110EA">
        <w:rPr>
          <w:rStyle w:val="Kommentarzeichen"/>
        </w:rPr>
        <w:commentReference w:id="76"/>
      </w:r>
    </w:p>
    <w:p w14:paraId="395DE795" w14:textId="7FF90F08" w:rsidR="00F01316" w:rsidRDefault="00872758">
      <w:r>
        <w:t xml:space="preserve">Our study </w:t>
      </w:r>
      <w:del w:id="79" w:author="Wolfgang Kiessling" w:date="2021-03-14T16:07:00Z">
        <w:r w:rsidDel="0096675B">
          <w:delText xml:space="preserve">shows </w:delText>
        </w:r>
      </w:del>
      <w:ins w:id="80" w:author="Wolfgang Kiessling" w:date="2021-03-14T16:07:00Z">
        <w:r w:rsidR="0096675B">
          <w:t>supports</w:t>
        </w:r>
        <w:r w:rsidR="0096675B">
          <w:t xml:space="preserve"> </w:t>
        </w:r>
      </w:ins>
      <w:r>
        <w:t xml:space="preserve">that evolutionary processes interact with climate </w:t>
      </w:r>
      <w:commentRangeStart w:id="81"/>
      <w:r>
        <w:t>by complex cascading effects</w:t>
      </w:r>
      <w:commentRangeEnd w:id="81"/>
      <w:r w:rsidR="0096675B">
        <w:rPr>
          <w:rStyle w:val="Kommentarzeichen"/>
        </w:rPr>
        <w:commentReference w:id="81"/>
      </w:r>
      <w:r>
        <w:t xml:space="preserve">. Explicitly integrating these effects within a dynamic modeling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paleoclimate interactions. However, the mechanisms underlying the </w:t>
      </w:r>
      <w:del w:id="82" w:author="Wolfgang Kiessling" w:date="2021-03-14T16:32:00Z">
        <w:r w:rsidDel="00945FBA">
          <w:delText xml:space="preserve">large </w:delText>
        </w:r>
      </w:del>
      <w:ins w:id="83" w:author="Wolfgang Kiessling" w:date="2021-03-14T16:32:00Z">
        <w:r w:rsidR="00945FBA">
          <w:t>grand</w:t>
        </w:r>
        <w:r w:rsidR="00945FBA">
          <w:t xml:space="preserve"> </w:t>
        </w:r>
      </w:ins>
      <w:r>
        <w:t>association between evolution and the observed effect are still unclear. The interpretation offered here, a combination of niche conservatism and ecological effects arising from sea level change resulting in vicariance and allopatric speciation, could be at least partially tested by comparing responses of terrestrial and marine fossil groups to paleoclimate interactions. If sea</w:t>
      </w:r>
      <w:ins w:id="84" w:author="Wolfgang Kiessling" w:date="2021-03-14T16:32:00Z">
        <w:r w:rsidR="003F64FD">
          <w:t>-</w:t>
        </w:r>
      </w:ins>
      <w:del w:id="85" w:author="Wolfgang Kiessling" w:date="2021-03-14T16:32:00Z">
        <w:r w:rsidDel="003F64FD">
          <w:delText xml:space="preserve"> </w:delText>
        </w:r>
      </w:del>
      <w:r>
        <w:t xml:space="preserve">level </w:t>
      </w:r>
      <w:ins w:id="86" w:author="Wolfgang Kiessling" w:date="2021-03-14T16:32:00Z">
        <w:r w:rsidR="003F64FD">
          <w:t>change</w:t>
        </w:r>
      </w:ins>
      <w:del w:id="87" w:author="Wolfgang Kiessling" w:date="2021-03-14T16:33:00Z">
        <w:r w:rsidDel="003F64FD">
          <w:delText>subsidence</w:delText>
        </w:r>
      </w:del>
      <w:r>
        <w:t xml:space="preserve"> plays a key role, terrestrial groups </w:t>
      </w:r>
      <w:commentRangeStart w:id="88"/>
      <w:r>
        <w:t>should show a significantly lower response to cooling-cooling than marine groups</w:t>
      </w:r>
      <w:commentRangeEnd w:id="88"/>
      <w:r w:rsidR="003F64FD">
        <w:rPr>
          <w:rStyle w:val="Kommentarzeichen"/>
        </w:rPr>
        <w:commentReference w:id="88"/>
      </w:r>
      <w:r>
        <w:t>. Given the large effect of paleoclimate interactions on both extinction and origination, as well as the consistency of this effect through time and studied groups, determining the underlying causes of paleoclimate interactions will improve our mechanistic comprehension of evolutionary dynamics in Earth</w:t>
      </w:r>
      <w:ins w:id="89" w:author="Wolfgang Kiessling" w:date="2021-03-14T16:34:00Z">
        <w:r w:rsidR="003F64FD">
          <w:t>’</w:t>
        </w:r>
      </w:ins>
      <w:r>
        <w:t xml:space="preserve">s history </w:t>
      </w:r>
      <w:bookmarkStart w:id="90" w:name="ZOTERO_BREF_4ac6ZYF1eqQC"/>
      <w:r>
        <w:t>(Jablonski, 2008)</w:t>
      </w:r>
      <w:bookmarkEnd w:id="90"/>
      <w:r>
        <w:t xml:space="preserve">. </w:t>
      </w:r>
      <w:r>
        <w:br w:type="page"/>
      </w:r>
    </w:p>
    <w:p w14:paraId="628A0D81" w14:textId="77777777" w:rsidR="00F01316" w:rsidRDefault="00872758">
      <w:r>
        <w:rPr>
          <w:noProof/>
          <w:lang w:val="de-DE" w:eastAsia="de-DE"/>
        </w:rPr>
        <w:lastRenderedPageBreak/>
        <w:drawing>
          <wp:anchor distT="0" distB="0" distL="0" distR="0" simplePos="0" relativeHeight="3" behindDoc="0" locked="0" layoutInCell="1" allowOverlap="1" wp14:anchorId="37DB5DF9" wp14:editId="75B0E9ED">
            <wp:simplePos x="0" y="0"/>
            <wp:positionH relativeFrom="column">
              <wp:align>center</wp:align>
            </wp:positionH>
            <wp:positionV relativeFrom="page">
              <wp:posOffset>1165225</wp:posOffset>
            </wp:positionV>
            <wp:extent cx="5046345" cy="35725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046345" cy="3572510"/>
                    </a:xfrm>
                    <a:prstGeom prst="rect">
                      <a:avLst/>
                    </a:prstGeom>
                  </pic:spPr>
                </pic:pic>
              </a:graphicData>
            </a:graphic>
          </wp:anchor>
        </w:drawing>
      </w:r>
    </w:p>
    <w:p w14:paraId="6534E78D" w14:textId="77777777" w:rsidR="00F01316" w:rsidRDefault="00F01316"/>
    <w:p w14:paraId="39A3F652" w14:textId="77777777" w:rsidR="00F01316" w:rsidRDefault="00F01316"/>
    <w:p w14:paraId="622D896B" w14:textId="77777777" w:rsidR="00F01316" w:rsidRDefault="00F01316"/>
    <w:p w14:paraId="07FDC1B7" w14:textId="77777777" w:rsidR="00F01316" w:rsidRDefault="00F01316"/>
    <w:p w14:paraId="2CFD35EA" w14:textId="77777777" w:rsidR="00F01316" w:rsidRDefault="00F01316"/>
    <w:p w14:paraId="090A20D6" w14:textId="77777777" w:rsidR="00F01316" w:rsidRDefault="00F01316"/>
    <w:p w14:paraId="649A6883" w14:textId="77777777" w:rsidR="00F01316" w:rsidRDefault="00F01316"/>
    <w:p w14:paraId="12A86154" w14:textId="77777777" w:rsidR="00F01316" w:rsidRDefault="00F01316"/>
    <w:p w14:paraId="60AA9108" w14:textId="77777777" w:rsidR="00F01316" w:rsidRDefault="00F01316"/>
    <w:p w14:paraId="0A8ABE9F" w14:textId="77777777" w:rsidR="00F01316" w:rsidRDefault="00F01316"/>
    <w:p w14:paraId="07BF7DA8" w14:textId="77777777" w:rsidR="00F01316" w:rsidRDefault="00872758">
      <w:pPr>
        <w:pStyle w:val="Figure"/>
      </w:pPr>
      <w:r>
        <w:rPr>
          <w:color w:val="000000"/>
        </w:rPr>
        <w:t xml:space="preserve">Figure 1 | Origination probability. Total response distributions to paleoclimate interactions as predicted by generalized linear mixed effect models. Thick gray lines show the </w:t>
      </w:r>
      <w:commentRangeStart w:id="91"/>
      <w:r>
        <w:rPr>
          <w:color w:val="000000"/>
        </w:rPr>
        <w:t xml:space="preserve">mean origination probability per paleoclimate interaction, and the black line depicts the mean probability for all interactions combined. </w:t>
      </w:r>
      <w:commentRangeEnd w:id="91"/>
      <w:r w:rsidR="00CA025C">
        <w:rPr>
          <w:rStyle w:val="Kommentarzeichen"/>
          <w:iCs w:val="0"/>
          <w:color w:val="auto"/>
        </w:rPr>
        <w:commentReference w:id="91"/>
      </w:r>
    </w:p>
    <w:p w14:paraId="584449BB" w14:textId="77777777" w:rsidR="00F01316" w:rsidRDefault="00872758">
      <w:pPr>
        <w:pStyle w:val="Figure"/>
      </w:pPr>
      <w:r>
        <w:br w:type="page"/>
      </w:r>
    </w:p>
    <w:p w14:paraId="4ECD7183" w14:textId="77777777" w:rsidR="00F01316" w:rsidRDefault="00872758">
      <w:pPr>
        <w:pStyle w:val="Figure"/>
      </w:pPr>
      <w:r>
        <w:rPr>
          <w:noProof/>
          <w:lang w:val="de-DE" w:eastAsia="de-DE"/>
        </w:rPr>
        <w:lastRenderedPageBreak/>
        <w:drawing>
          <wp:anchor distT="0" distB="0" distL="0" distR="0" simplePos="0" relativeHeight="4" behindDoc="0" locked="0" layoutInCell="1" allowOverlap="1" wp14:anchorId="1F0B2C73" wp14:editId="0AB4FB4B">
            <wp:simplePos x="0" y="0"/>
            <wp:positionH relativeFrom="page">
              <wp:posOffset>1835150</wp:posOffset>
            </wp:positionH>
            <wp:positionV relativeFrom="page">
              <wp:posOffset>1075055</wp:posOffset>
            </wp:positionV>
            <wp:extent cx="3959225" cy="39592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959225" cy="3959225"/>
                    </a:xfrm>
                    <a:prstGeom prst="rect">
                      <a:avLst/>
                    </a:prstGeom>
                  </pic:spPr>
                </pic:pic>
              </a:graphicData>
            </a:graphic>
          </wp:anchor>
        </w:drawing>
      </w:r>
    </w:p>
    <w:p w14:paraId="3A887B9E" w14:textId="77777777" w:rsidR="00F01316" w:rsidRDefault="00F01316"/>
    <w:p w14:paraId="20FB2BC0" w14:textId="77777777" w:rsidR="00F01316" w:rsidRDefault="00F01316"/>
    <w:p w14:paraId="5ECA25F0" w14:textId="77777777" w:rsidR="00F01316" w:rsidRDefault="00F01316"/>
    <w:p w14:paraId="0C1E4314" w14:textId="77777777" w:rsidR="00F01316" w:rsidRDefault="00F01316"/>
    <w:p w14:paraId="00001669" w14:textId="77777777" w:rsidR="00F01316" w:rsidRDefault="00F01316"/>
    <w:p w14:paraId="1E6859D7" w14:textId="77777777" w:rsidR="00F01316" w:rsidRDefault="00F01316"/>
    <w:p w14:paraId="244B6094" w14:textId="77777777" w:rsidR="00F01316" w:rsidRDefault="00F01316"/>
    <w:p w14:paraId="7AC4DC5D" w14:textId="77777777" w:rsidR="00F01316" w:rsidRDefault="00F01316"/>
    <w:p w14:paraId="6D46CA60" w14:textId="77777777" w:rsidR="00F01316" w:rsidRDefault="00F01316"/>
    <w:p w14:paraId="4FCEC8F9" w14:textId="77777777" w:rsidR="00F01316" w:rsidRDefault="00F01316"/>
    <w:p w14:paraId="4B00DB49" w14:textId="77777777" w:rsidR="00F01316" w:rsidRDefault="00F01316"/>
    <w:p w14:paraId="7AE96FC2" w14:textId="77777777" w:rsidR="00F01316" w:rsidRDefault="00F01316"/>
    <w:p w14:paraId="6871696C" w14:textId="77777777" w:rsidR="00F01316" w:rsidRDefault="00872758">
      <w:pPr>
        <w:pStyle w:val="Figure"/>
      </w:pPr>
      <w:r>
        <w:rPr>
          <w:color w:val="000000"/>
        </w:rPr>
        <w:t xml:space="preserve">Figure 2 | Effect size. A) </w:t>
      </w:r>
      <w:commentRangeStart w:id="92"/>
      <w:r>
        <w:rPr>
          <w:color w:val="000000"/>
        </w:rPr>
        <w:t xml:space="preserve">Difference in means </w:t>
      </w:r>
      <w:commentRangeEnd w:id="92"/>
      <w:r w:rsidR="004D55B4">
        <w:rPr>
          <w:rStyle w:val="Kommentarzeichen"/>
          <w:iCs w:val="0"/>
          <w:color w:val="auto"/>
        </w:rPr>
        <w:commentReference w:id="92"/>
      </w:r>
      <w:r>
        <w:rPr>
          <w:color w:val="000000"/>
        </w:rPr>
        <w:t xml:space="preserve">between origination probability after cooling-cooling compared to all other paleoclimate interactions. B) Overall increase of origination probability after cooling-cooling paleoclimate interactions compared to baseline probability. C) Cohen’s d effect size of the observed change in probability after cooling-cooling paleoclimate interactions. </w:t>
      </w:r>
      <w:r>
        <w:rPr>
          <w:rFonts w:eastAsia="Calibri" w:cs="Lohit Devanagari"/>
          <w:color w:val="000000"/>
          <w:sz w:val="24"/>
          <w:szCs w:val="24"/>
        </w:rPr>
        <w:t>P</w:t>
      </w:r>
      <w:r>
        <w:rPr>
          <w:color w:val="000000"/>
        </w:rPr>
        <w:t xml:space="preserve">oints show mean estimates. Light gray lines delineate 95% confidence intervals (CI) based on non-parametric bootstrapping. Dark gray lines depict 89% highest posterior density intervals (HPDI) based on Bayesian regression. </w:t>
      </w:r>
      <w:r>
        <w:br w:type="page"/>
      </w:r>
    </w:p>
    <w:p w14:paraId="61E64F7D" w14:textId="77777777" w:rsidR="00F01316" w:rsidRDefault="00872758">
      <w:r>
        <w:rPr>
          <w:noProof/>
          <w:lang w:val="de-DE" w:eastAsia="de-DE"/>
        </w:rPr>
        <w:lastRenderedPageBreak/>
        <w:drawing>
          <wp:anchor distT="0" distB="0" distL="0" distR="0" simplePos="0" relativeHeight="5" behindDoc="0" locked="0" layoutInCell="1" allowOverlap="1" wp14:anchorId="5C19129C" wp14:editId="48EBC483">
            <wp:simplePos x="0" y="0"/>
            <wp:positionH relativeFrom="page">
              <wp:posOffset>1494155</wp:posOffset>
            </wp:positionH>
            <wp:positionV relativeFrom="page">
              <wp:posOffset>1217930</wp:posOffset>
            </wp:positionV>
            <wp:extent cx="4572000" cy="323659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4572000" cy="3236595"/>
                    </a:xfrm>
                    <a:prstGeom prst="rect">
                      <a:avLst/>
                    </a:prstGeom>
                  </pic:spPr>
                </pic:pic>
              </a:graphicData>
            </a:graphic>
          </wp:anchor>
        </w:drawing>
      </w:r>
    </w:p>
    <w:p w14:paraId="5B8466E5" w14:textId="77777777" w:rsidR="00F01316" w:rsidRDefault="00F01316"/>
    <w:p w14:paraId="016C3C08" w14:textId="77777777" w:rsidR="00F01316" w:rsidRDefault="00F01316"/>
    <w:p w14:paraId="3047B468" w14:textId="77777777" w:rsidR="00F01316" w:rsidRDefault="00F01316"/>
    <w:p w14:paraId="49E0C7C8" w14:textId="77777777" w:rsidR="00F01316" w:rsidRDefault="00F01316"/>
    <w:p w14:paraId="4F5D2C5E" w14:textId="77777777" w:rsidR="00F01316" w:rsidRDefault="00F01316"/>
    <w:p w14:paraId="447BF91A" w14:textId="77777777" w:rsidR="00F01316" w:rsidRDefault="00F01316"/>
    <w:p w14:paraId="631023F3" w14:textId="77777777" w:rsidR="00F01316" w:rsidRDefault="00F01316"/>
    <w:p w14:paraId="7D400262" w14:textId="77777777" w:rsidR="00F01316" w:rsidRDefault="00F01316"/>
    <w:p w14:paraId="1BA85307" w14:textId="77777777" w:rsidR="00F01316" w:rsidRDefault="00F01316"/>
    <w:p w14:paraId="2385FCE6" w14:textId="77777777" w:rsidR="00F01316" w:rsidRDefault="00F01316"/>
    <w:p w14:paraId="6643D6B9" w14:textId="77777777" w:rsidR="00F01316" w:rsidRDefault="00872758">
      <w:pPr>
        <w:pStyle w:val="Figure"/>
      </w:pPr>
      <w:r>
        <w:t xml:space="preserve">Figure 3 | Group differences. Origination </w:t>
      </w:r>
      <w:r>
        <w:rPr>
          <w:rFonts w:cs="Lohit Devanagari"/>
          <w:color w:val="auto"/>
          <w:sz w:val="24"/>
          <w:szCs w:val="24"/>
        </w:rPr>
        <w:t>likelihood</w:t>
      </w:r>
      <w:r>
        <w:t xml:space="preserve"> for all major phyla and across time after cooling-cooling compared to all other paleoclimate interactions. The red point shows the overall response, gray points per phyla, and brown points response per time </w:t>
      </w:r>
      <w:r>
        <w:rPr>
          <w:rFonts w:cs="Lohit Devanagari"/>
          <w:color w:val="auto"/>
          <w:sz w:val="24"/>
          <w:szCs w:val="24"/>
        </w:rPr>
        <w:t>period</w:t>
      </w:r>
      <w:r>
        <w:t xml:space="preserve">. Gray lines show 95% confidence intervals. </w:t>
      </w:r>
      <w:commentRangeStart w:id="93"/>
      <w:r>
        <w:t xml:space="preserve">The Tremadocian is the oldest stage included in analysis, and </w:t>
      </w:r>
      <w:r>
        <w:rPr>
          <w:rFonts w:cs="Lohit Devanagari"/>
          <w:color w:val="auto"/>
          <w:sz w:val="24"/>
          <w:szCs w:val="24"/>
        </w:rPr>
        <w:t>the Pleistocene</w:t>
      </w:r>
      <w:r>
        <w:t xml:space="preserve"> the youngest. </w:t>
      </w:r>
      <w:commentRangeEnd w:id="93"/>
      <w:r w:rsidR="00561B22">
        <w:rPr>
          <w:rStyle w:val="Kommentarzeichen"/>
          <w:iCs w:val="0"/>
          <w:color w:val="auto"/>
        </w:rPr>
        <w:commentReference w:id="93"/>
      </w:r>
      <w:r>
        <w:t xml:space="preserve">The phyla </w:t>
      </w:r>
      <w:proofErr w:type="spellStart"/>
      <w:r>
        <w:t>Hemichordata</w:t>
      </w:r>
      <w:proofErr w:type="spellEnd"/>
      <w:r>
        <w:t xml:space="preserve"> and </w:t>
      </w:r>
      <w:proofErr w:type="spellStart"/>
      <w:r>
        <w:t>Nematoda</w:t>
      </w:r>
      <w:proofErr w:type="spellEnd"/>
      <w:r>
        <w:t xml:space="preserve"> were removed from the analysis due to insufficient data. </w:t>
      </w:r>
      <w:r>
        <w:br w:type="page"/>
      </w:r>
    </w:p>
    <w:p w14:paraId="539168DF" w14:textId="77777777" w:rsidR="00F01316" w:rsidRDefault="00872758">
      <w:r>
        <w:rPr>
          <w:noProof/>
          <w:lang w:val="de-DE" w:eastAsia="de-DE"/>
        </w:rPr>
        <w:lastRenderedPageBreak/>
        <w:drawing>
          <wp:anchor distT="0" distB="0" distL="0" distR="0" simplePos="0" relativeHeight="6" behindDoc="0" locked="0" layoutInCell="1" allowOverlap="1" wp14:anchorId="17DEA744" wp14:editId="53C38EBA">
            <wp:simplePos x="0" y="0"/>
            <wp:positionH relativeFrom="page">
              <wp:posOffset>1527175</wp:posOffset>
            </wp:positionH>
            <wp:positionV relativeFrom="page">
              <wp:posOffset>1428115</wp:posOffset>
            </wp:positionV>
            <wp:extent cx="4572000" cy="32365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4572000" cy="3236595"/>
                    </a:xfrm>
                    <a:prstGeom prst="rect">
                      <a:avLst/>
                    </a:prstGeom>
                  </pic:spPr>
                </pic:pic>
              </a:graphicData>
            </a:graphic>
          </wp:anchor>
        </w:drawing>
      </w:r>
    </w:p>
    <w:p w14:paraId="0C7121E9" w14:textId="77777777" w:rsidR="00F01316" w:rsidRDefault="00F01316"/>
    <w:p w14:paraId="6B2E9486" w14:textId="77777777" w:rsidR="00F01316" w:rsidRDefault="00F01316"/>
    <w:p w14:paraId="7504D150" w14:textId="77777777" w:rsidR="00F01316" w:rsidRDefault="00F01316"/>
    <w:p w14:paraId="54DED4FC" w14:textId="77777777" w:rsidR="00F01316" w:rsidRDefault="00F01316"/>
    <w:p w14:paraId="039DA92F" w14:textId="77777777" w:rsidR="00F01316" w:rsidRDefault="00F01316"/>
    <w:p w14:paraId="52701730" w14:textId="77777777" w:rsidR="00F01316" w:rsidRDefault="00F01316"/>
    <w:p w14:paraId="31365F3C" w14:textId="77777777" w:rsidR="00F01316" w:rsidRDefault="00F01316"/>
    <w:p w14:paraId="0DF04FA0" w14:textId="77777777" w:rsidR="00F01316" w:rsidRDefault="00F01316"/>
    <w:p w14:paraId="572B63E6" w14:textId="77777777" w:rsidR="00F01316" w:rsidRDefault="00F01316"/>
    <w:p w14:paraId="36A43FED" w14:textId="77777777" w:rsidR="00F01316" w:rsidRDefault="00F01316"/>
    <w:p w14:paraId="56354AFA" w14:textId="77777777" w:rsidR="00F01316" w:rsidRDefault="00F01316"/>
    <w:p w14:paraId="558A3787" w14:textId="77777777" w:rsidR="00F01316" w:rsidRDefault="00872758">
      <w:r>
        <w:t xml:space="preserve">Figure 4 | Continental fragmentation. </w:t>
      </w:r>
      <w:commentRangeStart w:id="94"/>
      <w:r>
        <w:t xml:space="preserve">Mean </w:t>
      </w:r>
      <w:commentRangeEnd w:id="94"/>
      <w:r w:rsidR="003F64FD">
        <w:rPr>
          <w:rStyle w:val="Kommentarzeichen"/>
        </w:rPr>
        <w:commentReference w:id="94"/>
      </w:r>
      <w:r>
        <w:t xml:space="preserve">origination response per continental fragmentation interaction as </w:t>
      </w:r>
      <w:r>
        <w:rPr>
          <w:color w:val="000000"/>
        </w:rPr>
        <w:t xml:space="preserve">predicted by generalized linear mixed effect models based on a continental fragmentation index. The black line depicts the mean origination probability for all marine genera, and gray lines delineate 95% confidence intervals. </w:t>
      </w:r>
      <w:r>
        <w:br w:type="page"/>
      </w:r>
    </w:p>
    <w:p w14:paraId="328126A9" w14:textId="77777777" w:rsidR="00F01316" w:rsidRDefault="00872758">
      <w:r>
        <w:rPr>
          <w:b/>
          <w:bCs/>
        </w:rPr>
        <w:lastRenderedPageBreak/>
        <w:t>Methodology</w:t>
      </w:r>
    </w:p>
    <w:p w14:paraId="1FB4FB76" w14:textId="77777777" w:rsidR="00F01316" w:rsidRDefault="00872758">
      <w:r>
        <w:rPr>
          <w:u w:val="single"/>
        </w:rPr>
        <w:t>Fossil data</w:t>
      </w:r>
    </w:p>
    <w:p w14:paraId="7D1F9E14" w14:textId="77777777" w:rsidR="00F01316" w:rsidRDefault="00872758">
      <w:r>
        <w:t xml:space="preserve">All analyses were conducted at the genus level. We accessed data from the Paleobiology Database (PaleoDB, paleobiodb.org) using the </w:t>
      </w:r>
      <w:proofErr w:type="spellStart"/>
      <w:r>
        <w:t>chronosphere</w:t>
      </w:r>
      <w:proofErr w:type="spellEnd"/>
      <w:r>
        <w:t xml:space="preserve"> package interface </w:t>
      </w:r>
      <w:bookmarkStart w:id="95" w:name="ZOTERO_BREF_qvNGE3zXy7aL"/>
      <w:r>
        <w:t>(Kocsis &amp; Raja, 2020)</w:t>
      </w:r>
      <w:bookmarkEnd w:id="95"/>
      <w:r>
        <w:t xml:space="preserve"> on 03 March 2021, including all occurrences from the Ediacaran to the Holocene. We filtered the data to only comprise marine animal taxa and heterotrophic protists, i.e. the same taxonomic groups listed in Sepkoski’s </w:t>
      </w:r>
      <w:bookmarkStart w:id="96" w:name="ZOTERO_BREF_AqPOGllm9aq3"/>
      <w:r>
        <w:t>(2002)</w:t>
      </w:r>
      <w:bookmarkEnd w:id="96"/>
      <w:r>
        <w:t xml:space="preserve"> compendium, following common processing recommendations </w:t>
      </w:r>
      <w:bookmarkStart w:id="97" w:name="ZOTERO_BREF_iLOvko8VdHDf"/>
      <w:r>
        <w:t>(Kocsis et al., 2019)</w:t>
      </w:r>
      <w:bookmarkEnd w:id="97"/>
      <w:r>
        <w:t xml:space="preserve">. Previous studies on the relationship between temperature and biodiversity were mainly based on Sepkoski’s compendium, rendering this data optimal for comparison purposes of our model structures. We binned the data to one of 80 geological stages </w:t>
      </w:r>
      <w:bookmarkStart w:id="98" w:name="ZOTERO_BREF_hW09JlS6Zbjo"/>
      <w:r>
        <w:t>(Ogg et al., 2016)</w:t>
      </w:r>
      <w:bookmarkEnd w:id="98"/>
      <w:r>
        <w:t xml:space="preserve">, ranging from the Ordovician to the Pleistocene. Ordovician stages were resolved using biozone and formation entries due to potential stratigraphic errors </w:t>
      </w:r>
      <w:bookmarkStart w:id="99" w:name="ZOTERO_BREF_UndyiEXWLpN9"/>
      <w:r>
        <w:t>(Kocsis et al., 2019)</w:t>
      </w:r>
      <w:bookmarkEnd w:id="99"/>
      <w:r>
        <w:t xml:space="preserve">.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w:t>
      </w:r>
      <w:bookmarkStart w:id="100" w:name="ZOTERO_BREF_kZIHtOa7xeH6"/>
      <w:r>
        <w:t>(Foote, 2000)</w:t>
      </w:r>
      <w:bookmarkEnd w:id="100"/>
      <w:r>
        <w:t xml:space="preserve">. Collections from </w:t>
      </w:r>
      <w:proofErr w:type="spellStart"/>
      <w:r>
        <w:t>unlithified</w:t>
      </w:r>
      <w:proofErr w:type="spellEnd"/>
      <w:r>
        <w:t xml:space="preserve"> sediments were omitted to reduce sampling bias </w:t>
      </w:r>
      <w:bookmarkStart w:id="101" w:name="ZOTERO_BREF_6eS1fkFVNEla"/>
      <w:r>
        <w:t>(Alroy et al., 2008)</w:t>
      </w:r>
      <w:bookmarkEnd w:id="101"/>
      <w:r>
        <w:t xml:space="preserve">. We then applied shareholder quorum subsampling (SQS) for sampling standardization </w:t>
      </w:r>
      <w:bookmarkStart w:id="102" w:name="ZOTERO_BREF_Dhh7JAjrqrbY"/>
      <w:r>
        <w:t>(Alroy, 2010)</w:t>
      </w:r>
      <w:bookmarkEnd w:id="102"/>
      <w:r>
        <w:t xml:space="preserve">. SQS is based on frequency distribution coverage of taxa, drawing collections until estimated coverage reaches a fixed target (i.e., until a shareholder quorum is attained). For this, we used a </w:t>
      </w:r>
      <w:commentRangeStart w:id="103"/>
      <w:r>
        <w:t>shareholder quorum of 0.8</w:t>
      </w:r>
      <w:commentRangeEnd w:id="103"/>
      <w:r w:rsidR="00C36E6B">
        <w:rPr>
          <w:rStyle w:val="Kommentarzeichen"/>
        </w:rPr>
        <w:commentReference w:id="103"/>
      </w:r>
      <w:r>
        <w:t>. SQS was applied excluding dominant taxa from all calculations involving frequencies and with a separate treatment of the largest collection in each time slice. We then transformed occurrence data into ranges congruent to a time series with one single origination and extinction event for each genus.  The final data set contained twelve major marine fossil phyla with sufficient data to include in the subsequent analysis (Suppl. Figure 1, Suppl. Table 4).</w:t>
      </w:r>
    </w:p>
    <w:p w14:paraId="410058A8" w14:textId="77777777" w:rsidR="00F01316" w:rsidRDefault="00872758">
      <w:r>
        <w:rPr>
          <w:u w:val="single"/>
        </w:rPr>
        <w:t>Climate proxy data</w:t>
      </w:r>
    </w:p>
    <w:p w14:paraId="4555F461" w14:textId="77777777" w:rsidR="00F01316" w:rsidRDefault="00872758">
      <w:r>
        <w:t xml:space="preserve">To reconstruct temperature change over time, we used the tropical whole surface water (mixed layers &lt; 300 m deep) oxygen isotope data set from a compilation of marine carbonate isotopes </w:t>
      </w:r>
      <w:bookmarkStart w:id="104" w:name="ZOTERO_BREF_Kb4SZOpRdmrF"/>
      <w:r>
        <w:t xml:space="preserve">(Veizer &amp; </w:t>
      </w:r>
      <w:proofErr w:type="spellStart"/>
      <w:r>
        <w:t>Prokoph</w:t>
      </w:r>
      <w:proofErr w:type="spellEnd"/>
      <w:r>
        <w:t>, 2015)</w:t>
      </w:r>
      <w:bookmarkEnd w:id="104"/>
      <w:r>
        <w:t xml:space="preserve">. This temperature proxy is based on </w:t>
      </w:r>
      <w:r>
        <w:rPr>
          <w:rFonts w:cstheme="minorHAnsi"/>
        </w:rPr>
        <w:t>δ</w:t>
      </w:r>
      <w:r>
        <w:rPr>
          <w:vertAlign w:val="superscript"/>
        </w:rPr>
        <w:t>18</w:t>
      </w:r>
      <w:r>
        <w:t xml:space="preserve">O values of well-preserved calcareous shells. To get from raw  </w:t>
      </w:r>
      <w:r>
        <w:rPr>
          <w:rFonts w:cstheme="minorHAnsi"/>
        </w:rPr>
        <w:t>δ</w:t>
      </w:r>
      <w:r>
        <w:rPr>
          <w:vertAlign w:val="superscript"/>
        </w:rPr>
        <w:t>18</w:t>
      </w:r>
      <w:r>
        <w:t xml:space="preserve">O values to temperature estimates, we applied the recommended data processing steps of Veizer &amp; </w:t>
      </w:r>
      <w:proofErr w:type="spellStart"/>
      <w:r>
        <w:t>Prokoph</w:t>
      </w:r>
      <w:proofErr w:type="spellEnd"/>
      <w:r>
        <w:t xml:space="preserve"> </w:t>
      </w:r>
      <w:bookmarkStart w:id="105" w:name="ZOTERO_BREF_IiSgFVLhekzZ"/>
      <w:r>
        <w:t>(2015)</w:t>
      </w:r>
      <w:bookmarkEnd w:id="105"/>
      <w:r>
        <w:t xml:space="preserve">. We first adjusted for the long-term trend in oxygen isotopic composition of seawater and averaged records from tropical and subtropical records. We then assigned the temperature data to geological stages to provide global mean temperature for each of the 81 stages used in our analysis. </w:t>
      </w:r>
    </w:p>
    <w:p w14:paraId="0D8D14CB" w14:textId="77777777" w:rsidR="00F01316" w:rsidRDefault="00872758">
      <w:r>
        <w:rPr>
          <w:u w:val="single"/>
        </w:rPr>
        <w:lastRenderedPageBreak/>
        <w:t>Statistical analysis</w:t>
      </w:r>
    </w:p>
    <w:p w14:paraId="78636445" w14:textId="77777777" w:rsidR="00F01316" w:rsidRDefault="00872758">
      <w:r>
        <w:rPr>
          <w:i/>
          <w:iCs/>
        </w:rPr>
        <w:t>Generalized linear mixed effect models</w:t>
      </w:r>
    </w:p>
    <w:p w14:paraId="180A9192" w14:textId="77777777" w:rsidR="00F01316" w:rsidRDefault="00872758">
      <w:r>
        <w:t xml:space="preserve">All analyses were carried out in R </w:t>
      </w:r>
      <w:bookmarkStart w:id="106" w:name="ZOTERO_BREF_fuxf8CnHHGPe"/>
      <w:r>
        <w:t>(R Core Team, 2020)</w:t>
      </w:r>
      <w:bookmarkEnd w:id="106"/>
      <w:r>
        <w:t xml:space="preserve">. We used the lme4 package </w:t>
      </w:r>
      <w:bookmarkStart w:id="107" w:name="ZOTERO_BREF_uSsv5S9wnow1"/>
      <w:r>
        <w:t>(Bates et al., 2014)</w:t>
      </w:r>
      <w:bookmarkEnd w:id="107"/>
      <w:r>
        <w:t xml:space="preserve"> to perform </w:t>
      </w:r>
      <w:commentRangeStart w:id="108"/>
      <w:r>
        <w:t>the analysis</w:t>
      </w:r>
      <w:commentRangeEnd w:id="108"/>
      <w:r w:rsidR="00FD715C">
        <w:rPr>
          <w:rStyle w:val="Kommentarzeichen"/>
        </w:rPr>
        <w:commentReference w:id="108"/>
      </w:r>
      <w:r>
        <w:t xml:space="preserve">, and the </w:t>
      </w:r>
      <w:proofErr w:type="spellStart"/>
      <w:r>
        <w:t>tidyverse</w:t>
      </w:r>
      <w:proofErr w:type="spellEnd"/>
      <w:r>
        <w:t xml:space="preserve"> package compendium </w:t>
      </w:r>
      <w:bookmarkStart w:id="109" w:name="ZOTERO_BREF_zNA4QBFPJnNW"/>
      <w:r>
        <w:t>(Wickham et al., 2019)</w:t>
      </w:r>
      <w:bookmarkEnd w:id="109"/>
      <w:r>
        <w:t xml:space="preserve"> for data processing and visualization. We quantified the effect of temperature change interacting with past temperature trends on origination probability using generalized linear mixed effect models with a binomial family error (GLMMs) </w:t>
      </w:r>
      <w:bookmarkStart w:id="110" w:name="ZOTERO_BREF_jPtWB4Nghngj"/>
      <w:r>
        <w:t>(</w:t>
      </w:r>
      <w:proofErr w:type="spellStart"/>
      <w:r>
        <w:t>Bolker</w:t>
      </w:r>
      <w:proofErr w:type="spellEnd"/>
      <w:r>
        <w:t xml:space="preserve"> et al., 2009)</w:t>
      </w:r>
      <w:bookmarkEnd w:id="110"/>
      <w:r>
        <w:t xml:space="preserve">. We used the origination signal from the fossil data as a response variable and a single interaction term including the long-term temperature trend and the short-term temperature change as a predictor variable: </w:t>
      </w:r>
      <w:r>
        <w:br/>
        <w:t xml:space="preserve">GLM (Origination ~ Trend : Change + (1 | Genus), Family = Binomial). </w:t>
      </w:r>
    </w:p>
    <w:p w14:paraId="687F5418" w14:textId="412935EE" w:rsidR="00F01316" w:rsidRDefault="00872758">
      <w:r>
        <w:t xml:space="preserve">Using the genus-level as a random effect, we accounted for the multiple occurrence of the same genus within the time-series fossil data. The short-term temperature change was calculated as the change in temperature for each geologic stage compared to the previous stage. Long-term temperature trends were calculated using ordinary least squares following the processing steps of Mathes et al. </w:t>
      </w:r>
      <w:bookmarkStart w:id="111" w:name="ZOTERO_BREF_GbD60pGEZkUp"/>
      <w:r>
        <w:t>(2021)</w:t>
      </w:r>
      <w:bookmarkEnd w:id="111"/>
      <w:r>
        <w:t>. For each stage included in the analysis, we calculated ten stages starting one stage prior to the focal stage, each covering a successively growing time of temperature history. We then used a dynamic model framework to select the best performing long-term trend</w:t>
      </w:r>
      <w:r>
        <w:rPr>
          <w:vertAlign w:val="subscript"/>
        </w:rPr>
        <w:t xml:space="preserve"> </w:t>
      </w:r>
      <w:r>
        <w:t xml:space="preserve">(Suppl. Table 5). This implies calculating 10 GLMMs for each trend while keeping the short-term change fixed. From these 10 GLMMs, we then selected the best performing model using </w:t>
      </w:r>
      <w:ins w:id="112" w:author="Wolfgang Kiessling" w:date="2021-03-14T16:52:00Z">
        <w:r w:rsidR="00FD715C">
          <w:t>Akaike’s I</w:t>
        </w:r>
      </w:ins>
      <w:del w:id="113" w:author="Wolfgang Kiessling" w:date="2021-03-14T16:52:00Z">
        <w:r w:rsidDel="00FD715C">
          <w:delText>i</w:delText>
        </w:r>
      </w:del>
      <w:r>
        <w:t xml:space="preserve">nformation </w:t>
      </w:r>
      <w:ins w:id="114" w:author="Wolfgang Kiessling" w:date="2021-03-14T16:52:00Z">
        <w:r w:rsidR="00FD715C">
          <w:t>C</w:t>
        </w:r>
      </w:ins>
      <w:del w:id="115" w:author="Wolfgang Kiessling" w:date="2021-03-14T16:52:00Z">
        <w:r w:rsidDel="00FD715C">
          <w:delText>c</w:delText>
        </w:r>
      </w:del>
      <w:r>
        <w:t>riterion</w:t>
      </w:r>
      <w:ins w:id="116" w:author="Wolfgang Kiessling" w:date="2021-03-14T16:53:00Z">
        <w:r w:rsidR="0006454C">
          <w:t xml:space="preserve"> (AIC)</w:t>
        </w:r>
      </w:ins>
      <w:r>
        <w:t xml:space="preserve">. Instead of calculating one model for all short-term changes, we distinguished short-term warming from short-term cooling. This enabled us to quantify the differences in origination probability per paleoclimate interaction (cooling-cooling, warming-cooling, cooling-warming, warming-warming, where the first word denotes the long-term temperature trend, and the second word the short-term temperature change). </w:t>
      </w:r>
      <w:ins w:id="117" w:author="Wolfgang Kiessling" w:date="2021-03-14T16:53:00Z">
        <w:r w:rsidR="0006454C">
          <w:t xml:space="preserve">We used AIC to compare model performance. </w:t>
        </w:r>
      </w:ins>
      <w:del w:id="118" w:author="Wolfgang Kiessling" w:date="2021-03-14T16:53:00Z">
        <w:r w:rsidDel="0006454C">
          <w:delText xml:space="preserve">For comparison of model performance, Akaike’s information criterion (AIC) was used. </w:delText>
        </w:r>
      </w:del>
      <w:r>
        <w:t>For likelihood approximation, we applied adaptive Gauss-</w:t>
      </w:r>
      <w:proofErr w:type="spellStart"/>
      <w:r>
        <w:t>Hermite</w:t>
      </w:r>
      <w:proofErr w:type="spellEnd"/>
      <w:r>
        <w:t xml:space="preserve"> quadrature </w:t>
      </w:r>
      <w:bookmarkStart w:id="119" w:name="ZOTERO_BREF_ZOe6R1ElaoBL1"/>
      <w:r>
        <w:t>(</w:t>
      </w:r>
      <w:proofErr w:type="spellStart"/>
      <w:r>
        <w:t>Pinheiro</w:t>
      </w:r>
      <w:proofErr w:type="spellEnd"/>
      <w:r>
        <w:t xml:space="preserve"> &amp; Chao, 2006)</w:t>
      </w:r>
      <w:bookmarkEnd w:id="119"/>
      <w:r>
        <w:t xml:space="preserve">, which reduces bias and is more robust than other approximation methods </w:t>
      </w:r>
      <w:bookmarkStart w:id="120" w:name="ZOTERO_BREF_kk4pGFcJfVK01"/>
      <w:r>
        <w:t>(</w:t>
      </w:r>
      <w:proofErr w:type="spellStart"/>
      <w:r>
        <w:t>Bolker</w:t>
      </w:r>
      <w:proofErr w:type="spellEnd"/>
      <w:r>
        <w:t xml:space="preserve"> et al., 2009)</w:t>
      </w:r>
      <w:bookmarkEnd w:id="120"/>
      <w:r>
        <w:t xml:space="preserve">. We used 25 quadrature points per scalar integral, which is the maximum number of nodes in the quadrature formula of the lme4 package.  </w:t>
      </w:r>
    </w:p>
    <w:p w14:paraId="77CA168D" w14:textId="77777777" w:rsidR="00F01316" w:rsidRDefault="00872758">
      <w:r>
        <w:rPr>
          <w:i/>
          <w:iCs/>
        </w:rPr>
        <w:t>Origination probability</w:t>
      </w:r>
    </w:p>
    <w:p w14:paraId="1ED00667" w14:textId="77777777" w:rsidR="00F01316" w:rsidRDefault="00872758">
      <w:r>
        <w:t xml:space="preserve">We separated the predicted origination response for each type of paleoclimate interaction from our GLMMs using the predict() function on the actual fossil data. Any resulting distributions for the origination probability hence reflect climate conditions experienced by the focal fossil group. We </w:t>
      </w:r>
      <w:r>
        <w:lastRenderedPageBreak/>
        <w:t xml:space="preserve">calculated the average origination probability as the mean of both model coefficients (i.e. of the model for short-term warming and for short-term cooling). </w:t>
      </w:r>
    </w:p>
    <w:p w14:paraId="2D92558A" w14:textId="77777777" w:rsidR="00F01316" w:rsidRDefault="00872758">
      <w:r>
        <w:rPr>
          <w:i/>
          <w:iCs/>
        </w:rPr>
        <w:t>Effect size</w:t>
      </w:r>
    </w:p>
    <w:p w14:paraId="61E86AD8" w14:textId="4699F7C5" w:rsidR="00F01316" w:rsidRDefault="00872758">
      <w:r>
        <w:t xml:space="preserve">We applied non-parametric bootstrapping </w:t>
      </w:r>
      <w:bookmarkStart w:id="121" w:name="ZOTERO_BREF_wwAtPEqIESA3"/>
      <w:r>
        <w:t>(Mooney, 1996, Suppl. Figure 2)</w:t>
      </w:r>
      <w:bookmarkEnd w:id="121"/>
      <w:r>
        <w:t xml:space="preserve"> and Bayesian estimation </w:t>
      </w:r>
      <w:bookmarkStart w:id="122" w:name="ZOTERO_BREF_JJ5zKgj5rfog"/>
      <w:r>
        <w:t>(</w:t>
      </w:r>
      <w:proofErr w:type="spellStart"/>
      <w:r>
        <w:t>Kruschke</w:t>
      </w:r>
      <w:proofErr w:type="spellEnd"/>
      <w:r>
        <w:t>, 2013)</w:t>
      </w:r>
      <w:bookmarkEnd w:id="122"/>
      <w:r>
        <w:t xml:space="preserve"> to the predicted origination response of our GLMMs to calculate the difference in means between origination probability after cooling-cooling compared to all other paleoclimate interactions. While doing so, we </w:t>
      </w:r>
      <w:commentRangeStart w:id="123"/>
      <w:r>
        <w:t xml:space="preserve">accounted for the non-parametric nature of </w:t>
      </w:r>
      <w:ins w:id="124" w:author="Wolfgang Kiessling" w:date="2021-03-14T16:55:00Z">
        <w:r w:rsidR="0006454C">
          <w:t xml:space="preserve">the </w:t>
        </w:r>
      </w:ins>
      <w:r>
        <w:t xml:space="preserve">data </w:t>
      </w:r>
      <w:commentRangeEnd w:id="123"/>
      <w:r w:rsidR="0006454C">
        <w:rPr>
          <w:rStyle w:val="Kommentarzeichen"/>
        </w:rPr>
        <w:commentReference w:id="123"/>
      </w:r>
      <w:r>
        <w:t xml:space="preserve">(Suppl. Figure 3). Bootstrapping was based on 2000 repetitions. For Bayesian estimation, we used a </w:t>
      </w:r>
      <w:ins w:id="125" w:author="Wolfgang Kiessling" w:date="2021-03-14T16:59:00Z">
        <w:r w:rsidR="0006454C">
          <w:t>M</w:t>
        </w:r>
      </w:ins>
      <w:del w:id="126" w:author="Wolfgang Kiessling" w:date="2021-03-14T16:59:00Z">
        <w:r w:rsidDel="0006454C">
          <w:delText>m</w:delText>
        </w:r>
      </w:del>
      <w:r>
        <w:t xml:space="preserve">arkov </w:t>
      </w:r>
      <w:ins w:id="127" w:author="Wolfgang Kiessling" w:date="2021-03-14T16:59:00Z">
        <w:r w:rsidR="0006454C">
          <w:t>C</w:t>
        </w:r>
      </w:ins>
      <w:del w:id="128" w:author="Wolfgang Kiessling" w:date="2021-03-14T16:59:00Z">
        <w:r w:rsidDel="0006454C">
          <w:delText>c</w:delText>
        </w:r>
      </w:del>
      <w:r>
        <w:t xml:space="preserve">hain </w:t>
      </w:r>
      <w:ins w:id="129" w:author="Wolfgang Kiessling" w:date="2021-03-14T16:59:00Z">
        <w:r w:rsidR="0006454C">
          <w:t>M</w:t>
        </w:r>
      </w:ins>
      <w:del w:id="130" w:author="Wolfgang Kiessling" w:date="2021-03-14T16:59:00Z">
        <w:r w:rsidDel="0006454C">
          <w:delText>m</w:delText>
        </w:r>
      </w:del>
      <w:r>
        <w:t xml:space="preserve">onte </w:t>
      </w:r>
      <w:ins w:id="131" w:author="Wolfgang Kiessling" w:date="2021-03-14T16:59:00Z">
        <w:r w:rsidR="0006454C">
          <w:t>C</w:t>
        </w:r>
      </w:ins>
      <w:del w:id="132" w:author="Wolfgang Kiessling" w:date="2021-03-14T16:59:00Z">
        <w:r w:rsidDel="0006454C">
          <w:delText>c</w:delText>
        </w:r>
      </w:del>
      <w:r>
        <w:t xml:space="preserve">arlo method with four chains, 1000 iterations, and 500 warm-up iterations. We used an informed prior for the group mean based on the origination response of the whole sample and bound between 0 and 1. We set a default exponential prior with a rate of 1/29 for the group variances. All model estimates successfully converged using these priors and model parameters. The overall increase of origination probability after cooling-cooling paleoclimate interactions was calculated by dividing the estimated difference of means by the baseline probability of origination. Further, we calculated Cohen’s d effect size based on the raw output of our GLMMs as well as posterior distributions after Bayesian estimation using the formula: </w:t>
      </w:r>
    </w:p>
    <w:p w14:paraId="2C57C6E6" w14:textId="77777777" w:rsidR="00F01316" w:rsidRDefault="00872758">
      <m:oMathPara>
        <m:oMath>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rPr>
                  </m:ctrlPr>
                </m:radPr>
                <m:deg/>
                <m:e>
                  <m:f>
                    <m:fPr>
                      <m:type m:val="lin"/>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d>
                    </m:num>
                    <m:den>
                      <m:r>
                        <w:rPr>
                          <w:rFonts w:ascii="Cambria Math" w:hAnsi="Cambria Math"/>
                        </w:rPr>
                        <m:t>2</m:t>
                      </m:r>
                    </m:den>
                  </m:f>
                </m:e>
              </m:rad>
            </m:den>
          </m:f>
        </m:oMath>
      </m:oMathPara>
    </w:p>
    <w:p w14:paraId="3E7624A5" w14:textId="77777777" w:rsidR="00F01316" w:rsidRDefault="00872758">
      <w:r>
        <w:t xml:space="preserve">We then calculated 95% Wald confidence intervals for the applied non-parametric bootstrapping results and 89% highest posterior density intervals for the Bayesian estimation </w:t>
      </w:r>
      <w:bookmarkStart w:id="133" w:name="ZOTERO_BREF_L4PrNzMHK7Wi"/>
      <w:r>
        <w:t>(</w:t>
      </w:r>
      <w:proofErr w:type="spellStart"/>
      <w:r>
        <w:t>McElreath</w:t>
      </w:r>
      <w:proofErr w:type="spellEnd"/>
      <w:r>
        <w:t>, 2020)</w:t>
      </w:r>
      <w:bookmarkEnd w:id="133"/>
      <w:r>
        <w:t xml:space="preserve">. </w:t>
      </w:r>
    </w:p>
    <w:p w14:paraId="5568A588" w14:textId="77777777" w:rsidR="00F01316" w:rsidRDefault="00872758">
      <w:r>
        <w:rPr>
          <w:i/>
          <w:iCs/>
        </w:rPr>
        <w:t>Group differences</w:t>
      </w:r>
    </w:p>
    <w:p w14:paraId="2AA33936" w14:textId="16D1400A" w:rsidR="00F01316" w:rsidRDefault="00872758">
      <w:r>
        <w:t xml:space="preserve">Based on the results from our GLMMs, we calculated the log-odds ratio for each major fossil group and for five </w:t>
      </w:r>
      <w:commentRangeStart w:id="134"/>
      <w:del w:id="135" w:author="Wolfgang Kiessling" w:date="2021-03-14T17:01:00Z">
        <w:r w:rsidDel="0006454C">
          <w:delText xml:space="preserve">periods </w:delText>
        </w:r>
      </w:del>
      <w:commentRangeEnd w:id="134"/>
      <w:r w:rsidR="0006454C">
        <w:rPr>
          <w:rStyle w:val="Kommentarzeichen"/>
        </w:rPr>
        <w:commentReference w:id="134"/>
      </w:r>
      <w:ins w:id="136" w:author="Wolfgang Kiessling" w:date="2021-03-14T17:01:00Z">
        <w:r w:rsidR="0006454C">
          <w:t>intervals</w:t>
        </w:r>
        <w:r w:rsidR="0006454C">
          <w:t xml:space="preserve"> </w:t>
        </w:r>
      </w:ins>
      <w:r>
        <w:t xml:space="preserve">spanning all studied stages. </w:t>
      </w:r>
      <w:commentRangeStart w:id="137"/>
      <w:r>
        <w:t xml:space="preserve">The oldest </w:t>
      </w:r>
      <w:ins w:id="138" w:author="Wolfgang Kiessling" w:date="2021-03-14T17:01:00Z">
        <w:r w:rsidR="0006454C">
          <w:t>interval</w:t>
        </w:r>
      </w:ins>
      <w:del w:id="139" w:author="Wolfgang Kiessling" w:date="2021-03-14T17:01:00Z">
        <w:r w:rsidDel="0006454C">
          <w:delText>period</w:delText>
        </w:r>
      </w:del>
      <w:r>
        <w:t xml:space="preserve"> ranged from the Tremadocian to Lochkovian, the second from the Pragian to Artinskian, the third from the Kungurian to Pliensbachian, the fourth from the Toarcian to Turonian, and the youngest period from the Coniacian to Pleistocene. </w:t>
      </w:r>
      <w:commentRangeEnd w:id="137"/>
      <w:r w:rsidR="0006454C">
        <w:rPr>
          <w:rStyle w:val="Kommentarzeichen"/>
        </w:rPr>
        <w:commentReference w:id="137"/>
      </w:r>
      <w:r>
        <w:t xml:space="preserve">Grouping of the stages was necessary to obtain a </w:t>
      </w:r>
      <w:commentRangeStart w:id="140"/>
      <w:r>
        <w:t xml:space="preserve">sufficient number of observations </w:t>
      </w:r>
      <w:commentRangeEnd w:id="140"/>
      <w:r w:rsidR="00BB2F28">
        <w:rPr>
          <w:rStyle w:val="Kommentarzeichen"/>
        </w:rPr>
        <w:commentReference w:id="140"/>
      </w:r>
      <w:r>
        <w:t xml:space="preserve">to calculate the log-odds ratio and was based on the number of stages included, resulting in evenly spaced </w:t>
      </w:r>
      <w:del w:id="141" w:author="Wolfgang Kiessling" w:date="2021-03-14T17:01:00Z">
        <w:r w:rsidDel="0006454C">
          <w:delText>periods</w:delText>
        </w:r>
      </w:del>
      <w:ins w:id="142" w:author="Wolfgang Kiessling" w:date="2021-03-14T17:01:00Z">
        <w:r w:rsidR="0006454C">
          <w:t>intervals</w:t>
        </w:r>
      </w:ins>
      <w:r>
        <w:t>. We did not calculate group differences for phyla where data were insufficient to get a log-odds ratio estimate.</w:t>
      </w:r>
    </w:p>
    <w:p w14:paraId="52D6882F" w14:textId="77777777" w:rsidR="00F01316" w:rsidRDefault="00872758">
      <w:pPr>
        <w:rPr>
          <w:i/>
          <w:iCs/>
        </w:rPr>
      </w:pPr>
      <w:r>
        <w:rPr>
          <w:i/>
          <w:iCs/>
        </w:rPr>
        <w:t>Continental fragmentation</w:t>
      </w:r>
    </w:p>
    <w:p w14:paraId="0B335C6D" w14:textId="77777777" w:rsidR="00F01316" w:rsidRDefault="00872758">
      <w:r>
        <w:t xml:space="preserve">To estimate whether habitat space and vicariance might be the mechanisms through which paleoclimate interactions act on origination probability, we included continental fragmentation as an </w:t>
      </w:r>
      <w:r>
        <w:lastRenderedPageBreak/>
        <w:t xml:space="preserve">explanatory variable in our model framework. We used a continental fragmentation index </w:t>
      </w:r>
      <w:bookmarkStart w:id="143" w:name="ZOTERO_BREF_TjyubL8dNBlK"/>
      <w:r>
        <w:t>(</w:t>
      </w:r>
      <w:proofErr w:type="spellStart"/>
      <w:r>
        <w:t>Zaffos</w:t>
      </w:r>
      <w:proofErr w:type="spellEnd"/>
      <w:r>
        <w:t xml:space="preserve"> et al., 2017)</w:t>
      </w:r>
      <w:bookmarkEnd w:id="143"/>
      <w:r>
        <w:t xml:space="preserve"> accessed via the </w:t>
      </w:r>
      <w:proofErr w:type="spellStart"/>
      <w:r>
        <w:t>chronosphere</w:t>
      </w:r>
      <w:proofErr w:type="spellEnd"/>
      <w:r>
        <w:t xml:space="preserve"> package. Data processing was similar to processing of temperature data, including the calculation of short-term changes and long-term trends in continental fragmentation. We then compared the origination probability for marine genera for each possible interaction of short-term and long-term continental fragmentation (increase-increase, increase-decrease, decrease-increase, decrease-decrease) using the same analysis as for paleoclimate.</w:t>
      </w:r>
    </w:p>
    <w:p w14:paraId="4C6D83E9" w14:textId="77777777" w:rsidR="00F01316" w:rsidRDefault="00872758">
      <w:r>
        <w:rPr>
          <w:i/>
          <w:iCs/>
        </w:rPr>
        <w:t>Model comparison</w:t>
      </w:r>
    </w:p>
    <w:p w14:paraId="206A51F8" w14:textId="15071582" w:rsidR="00F01316" w:rsidRDefault="00872758">
      <w:bookmarkStart w:id="144" w:name="_CTVL001a8cbe8d4c627410bbdd5ff34d1717bd1"/>
      <w:bookmarkEnd w:id="144"/>
      <w:r>
        <w:t xml:space="preserve">Previous studies used different estimates of temperature to deduce an association between </w:t>
      </w:r>
      <w:commentRangeStart w:id="145"/>
      <w:r>
        <w:t xml:space="preserve">origination </w:t>
      </w:r>
      <w:commentRangeEnd w:id="145"/>
      <w:r w:rsidR="00BB2F28">
        <w:rPr>
          <w:rStyle w:val="Kommentarzeichen"/>
        </w:rPr>
        <w:commentReference w:id="145"/>
      </w:r>
      <w:r>
        <w:t xml:space="preserve">and temperature </w:t>
      </w:r>
      <w:bookmarkStart w:id="146" w:name="ZOTERO_BREF_9zDmB4ep9A09"/>
      <w:r>
        <w:t>(Cárdenas &amp; Harries, 2010; Krug et al., 2009; Mayhew et al., 2008, 2012)</w:t>
      </w:r>
      <w:bookmarkEnd w:id="146"/>
      <w:r>
        <w:t xml:space="preserve">. Generally, simple models correlate static temperature estimates at each interval to biodiversity in the same interval. More complex models include temporal lags of temperature, allowing for a suspended response of biota to temperature change </w:t>
      </w:r>
      <w:bookmarkStart w:id="147" w:name="ZOTERO_BREF_n1Y6VgIHspgb"/>
      <w:r>
        <w:t>(Cárdenas &amp; Harries, 2010; Mayhew et al., 2008)</w:t>
      </w:r>
      <w:bookmarkEnd w:id="147"/>
      <w:r>
        <w:t xml:space="preserve">. Most recent models are based on both estimates but additionally allow for interactions of static estimates and temporal lags </w:t>
      </w:r>
      <w:bookmarkStart w:id="148" w:name="ZOTERO_BREF_R7HE7nUaG7K7"/>
      <w:r>
        <w:t>(Mayhew et al., 2012)</w:t>
      </w:r>
      <w:bookmarkEnd w:id="148"/>
      <w:r>
        <w:t xml:space="preserve">. To test whether paleoclimate interactions perform better than these traditional model estimates, we calculated a GLMM for each model structure from simple to complex. We then compared the performance of each model to a model allowing for paleoclimate interactions (Suppl. Figure 4 and Suppl. Figure 5). The </w:t>
      </w:r>
      <w:del w:id="149" w:author="Wolfgang Kiessling" w:date="2021-03-14T17:12:00Z">
        <w:r w:rsidDel="00BB2F28">
          <w:delText xml:space="preserve">latter </w:delText>
        </w:r>
      </w:del>
      <w:ins w:id="150" w:author="Wolfgang Kiessling" w:date="2021-03-14T17:12:00Z">
        <w:r w:rsidR="00BB2F28">
          <w:t>interaction models</w:t>
        </w:r>
        <w:r w:rsidR="00BB2F28">
          <w:t xml:space="preserve"> </w:t>
        </w:r>
      </w:ins>
      <w:r>
        <w:t>were based on the same model structure, but explicitly allowed for interactions of long-term temperature trends and short-term climate changes within a dynamic modeling framework. Comparison of model performance was based on AIC values with results being consistent with Bayesian information criterion (Suppl. Table 6).</w:t>
      </w:r>
    </w:p>
    <w:p w14:paraId="29D76625" w14:textId="77777777" w:rsidR="00F01316" w:rsidRDefault="00872758">
      <w:r>
        <w:br w:type="page"/>
      </w:r>
    </w:p>
    <w:p w14:paraId="4776651E" w14:textId="77777777" w:rsidR="00F01316" w:rsidRDefault="00872758">
      <w:pPr>
        <w:pStyle w:val="Literaturverzeichnis1"/>
        <w:rPr>
          <w:rFonts w:cstheme="minorBidi"/>
          <w:b/>
          <w:bCs/>
        </w:rPr>
      </w:pPr>
      <w:r>
        <w:rPr>
          <w:rFonts w:cstheme="minorBidi"/>
          <w:b/>
          <w:bCs/>
        </w:rPr>
        <w:lastRenderedPageBreak/>
        <w:t>References</w:t>
      </w:r>
    </w:p>
    <w:p w14:paraId="24121B46" w14:textId="77777777" w:rsidR="00F01316" w:rsidRDefault="00872758">
      <w:pPr>
        <w:pStyle w:val="Bibliography1"/>
      </w:pPr>
      <w:bookmarkStart w:id="151" w:name="ZOTERO_BREF_bOTkSuEV3xcw"/>
      <w:r>
        <w:rPr>
          <w:rStyle w:val="Internetverknpfung"/>
          <w:color w:val="auto"/>
          <w:u w:val="none"/>
        </w:rPr>
        <w:t xml:space="preserve">Alroy, J. (2008). Dynamics of origination and extinction in the marine fossil record. </w:t>
      </w:r>
      <w:r>
        <w:rPr>
          <w:i/>
        </w:rPr>
        <w:t>Proceedings of the National Academy of Sciences</w:t>
      </w:r>
      <w:r>
        <w:t xml:space="preserve">, </w:t>
      </w:r>
      <w:r>
        <w:rPr>
          <w:i/>
        </w:rPr>
        <w:t xml:space="preserve">105 </w:t>
      </w:r>
      <w:r>
        <w:t>(Supplement 1), 11536–11542. https://doi.org/10.1073/pnas.0802597105</w:t>
      </w:r>
    </w:p>
    <w:p w14:paraId="65AD0B11" w14:textId="77777777" w:rsidR="00F01316" w:rsidRDefault="00872758">
      <w:pPr>
        <w:pStyle w:val="Bibliography1"/>
      </w:pPr>
      <w:r>
        <w:t xml:space="preserve">Alroy, J. (2010). Fair sampling of taxonomic richness and unbiased estimation of origination and extinction rates. </w:t>
      </w:r>
      <w:r>
        <w:rPr>
          <w:i/>
        </w:rPr>
        <w:t>The Paleontological Society Papers</w:t>
      </w:r>
      <w:r>
        <w:t xml:space="preserve">, </w:t>
      </w:r>
      <w:r>
        <w:rPr>
          <w:i/>
        </w:rPr>
        <w:t>16</w:t>
      </w:r>
      <w:r>
        <w:t>, 55–80.</w:t>
      </w:r>
    </w:p>
    <w:p w14:paraId="3A8E85AF" w14:textId="77777777" w:rsidR="00F01316" w:rsidRDefault="00872758">
      <w:pPr>
        <w:pStyle w:val="Bibliography1"/>
      </w:pPr>
      <w:r>
        <w:t xml:space="preserve">Alroy, J., Aberhan, M., Bottjer, D. J., Foote, M., Fürsich, F. T., Harries, P. J., Hendy, A. J., Holland, S. M., </w:t>
      </w:r>
      <w:proofErr w:type="spellStart"/>
      <w:r>
        <w:t>Ivany</w:t>
      </w:r>
      <w:proofErr w:type="spellEnd"/>
      <w:r>
        <w:t xml:space="preserve">, L. C., &amp; Kiessling, W. (2008). Phanerozoic trends in the global diversity of marine invertebrates. </w:t>
      </w:r>
      <w:r>
        <w:rPr>
          <w:i/>
        </w:rPr>
        <w:t>Science</w:t>
      </w:r>
      <w:r>
        <w:t xml:space="preserve">, </w:t>
      </w:r>
      <w:r>
        <w:rPr>
          <w:i/>
        </w:rPr>
        <w:t>321</w:t>
      </w:r>
      <w:r>
        <w:t>(5885), 97–100.</w:t>
      </w:r>
    </w:p>
    <w:p w14:paraId="08AB63BE" w14:textId="77777777" w:rsidR="00F01316" w:rsidRDefault="00872758">
      <w:pPr>
        <w:pStyle w:val="Bibliography1"/>
      </w:pPr>
      <w:r w:rsidRPr="0061213B">
        <w:rPr>
          <w:lang w:val="de-DE"/>
        </w:rPr>
        <w:t xml:space="preserve">Alroy, J., Koch, P. L., &amp; </w:t>
      </w:r>
      <w:proofErr w:type="spellStart"/>
      <w:r w:rsidRPr="0061213B">
        <w:rPr>
          <w:lang w:val="de-DE"/>
        </w:rPr>
        <w:t>Zachos</w:t>
      </w:r>
      <w:proofErr w:type="spellEnd"/>
      <w:r w:rsidRPr="0061213B">
        <w:rPr>
          <w:lang w:val="de-DE"/>
        </w:rPr>
        <w:t xml:space="preserve">, J. C. (2000). </w:t>
      </w:r>
      <w:r>
        <w:t xml:space="preserve">Global Climate Change and North American Mammalian Evolution. </w:t>
      </w:r>
      <w:r>
        <w:rPr>
          <w:i/>
        </w:rPr>
        <w:t>Paleobiology</w:t>
      </w:r>
      <w:r>
        <w:t xml:space="preserve">, </w:t>
      </w:r>
      <w:r>
        <w:rPr>
          <w:i/>
        </w:rPr>
        <w:t xml:space="preserve">26 </w:t>
      </w:r>
      <w:r>
        <w:t>(4,), 259–288.</w:t>
      </w:r>
    </w:p>
    <w:p w14:paraId="321E2958" w14:textId="77777777" w:rsidR="00F01316" w:rsidRDefault="00872758">
      <w:pPr>
        <w:pStyle w:val="Bibliography1"/>
      </w:pPr>
      <w:proofErr w:type="spellStart"/>
      <w:r>
        <w:t>Antão</w:t>
      </w:r>
      <w:proofErr w:type="spellEnd"/>
      <w:r>
        <w:t xml:space="preserve">, L. H., Bates, A. E., </w:t>
      </w:r>
      <w:proofErr w:type="spellStart"/>
      <w:r>
        <w:t>Blowes</w:t>
      </w:r>
      <w:proofErr w:type="spellEnd"/>
      <w:r>
        <w:t xml:space="preserve">, S. A., </w:t>
      </w:r>
      <w:proofErr w:type="spellStart"/>
      <w:r>
        <w:t>Waldock</w:t>
      </w:r>
      <w:proofErr w:type="spellEnd"/>
      <w:r>
        <w:t xml:space="preserve">, C., </w:t>
      </w:r>
      <w:proofErr w:type="spellStart"/>
      <w:r>
        <w:t>Supp</w:t>
      </w:r>
      <w:proofErr w:type="spellEnd"/>
      <w:r>
        <w:t xml:space="preserve">, S. R., </w:t>
      </w:r>
      <w:proofErr w:type="spellStart"/>
      <w:r>
        <w:t>Magurran</w:t>
      </w:r>
      <w:proofErr w:type="spellEnd"/>
      <w:r>
        <w:t xml:space="preserve">, A. E., </w:t>
      </w:r>
      <w:proofErr w:type="spellStart"/>
      <w:r>
        <w:t>Dornelas</w:t>
      </w:r>
      <w:proofErr w:type="spellEnd"/>
      <w:r>
        <w:t xml:space="preserve">, M., &amp; </w:t>
      </w:r>
      <w:proofErr w:type="spellStart"/>
      <w:r>
        <w:t>Schipper</w:t>
      </w:r>
      <w:proofErr w:type="spellEnd"/>
      <w:r>
        <w:t xml:space="preserve">, A. M. (2020). Temperature-related biodiversity change across temperate marine and terrestrial systems. </w:t>
      </w:r>
      <w:r>
        <w:rPr>
          <w:i/>
        </w:rPr>
        <w:t>Nature Ecology &amp; Evolution</w:t>
      </w:r>
      <w:r>
        <w:t xml:space="preserve">, </w:t>
      </w:r>
      <w:r>
        <w:rPr>
          <w:i/>
        </w:rPr>
        <w:t xml:space="preserve">4 </w:t>
      </w:r>
      <w:r>
        <w:t>(7), 927–933. https://doi.org/10.1038/s41559-020-1185-7</w:t>
      </w:r>
    </w:p>
    <w:p w14:paraId="4A24ED16" w14:textId="77777777" w:rsidR="00F01316" w:rsidRDefault="00872758">
      <w:pPr>
        <w:pStyle w:val="Bibliography1"/>
      </w:pPr>
      <w:r>
        <w:t xml:space="preserve">Bates, D., </w:t>
      </w:r>
      <w:proofErr w:type="spellStart"/>
      <w:r>
        <w:t>Mächler</w:t>
      </w:r>
      <w:proofErr w:type="spellEnd"/>
      <w:r>
        <w:t xml:space="preserve">, M., </w:t>
      </w:r>
      <w:proofErr w:type="spellStart"/>
      <w:r>
        <w:t>Bolker</w:t>
      </w:r>
      <w:proofErr w:type="spellEnd"/>
      <w:r>
        <w:t xml:space="preserve">, B., &amp; Walker, S. (2014). Fitting linear mixed-effects models using lme4. </w:t>
      </w:r>
      <w:proofErr w:type="spellStart"/>
      <w:r>
        <w:rPr>
          <w:i/>
        </w:rPr>
        <w:t>ArXiv</w:t>
      </w:r>
      <w:proofErr w:type="spellEnd"/>
      <w:r>
        <w:rPr>
          <w:i/>
        </w:rPr>
        <w:t xml:space="preserve"> Preprint ArXiv:1406.5823</w:t>
      </w:r>
      <w:r>
        <w:t>.</w:t>
      </w:r>
    </w:p>
    <w:p w14:paraId="05A82FD9" w14:textId="77777777" w:rsidR="00F01316" w:rsidRDefault="00872758">
      <w:pPr>
        <w:pStyle w:val="Bibliography1"/>
      </w:pPr>
      <w:proofErr w:type="spellStart"/>
      <w:r>
        <w:t>Bolker</w:t>
      </w:r>
      <w:proofErr w:type="spellEnd"/>
      <w:r>
        <w:t xml:space="preserve">, B. M., Brooks, M. E., Clark, C. J., </w:t>
      </w:r>
      <w:proofErr w:type="spellStart"/>
      <w:r>
        <w:t>Geange</w:t>
      </w:r>
      <w:proofErr w:type="spellEnd"/>
      <w:r>
        <w:t xml:space="preserve">, S. W., </w:t>
      </w:r>
      <w:proofErr w:type="spellStart"/>
      <w:r>
        <w:t>Poulsen</w:t>
      </w:r>
      <w:proofErr w:type="spellEnd"/>
      <w:r>
        <w:t xml:space="preserve">, J. R., Stevens, M. H. H., &amp; White, J.-S. S. (2009). Generalized linear mixed models: A practical guide for ecology and evolution. </w:t>
      </w:r>
      <w:r>
        <w:rPr>
          <w:i/>
        </w:rPr>
        <w:t>Trends in Ecology &amp; Evolution</w:t>
      </w:r>
      <w:r>
        <w:t xml:space="preserve">, </w:t>
      </w:r>
      <w:r>
        <w:rPr>
          <w:i/>
        </w:rPr>
        <w:t>24</w:t>
      </w:r>
      <w:r>
        <w:t>(3), 127–135.</w:t>
      </w:r>
    </w:p>
    <w:p w14:paraId="20405CEB" w14:textId="1F3B6DF6" w:rsidR="00F01316" w:rsidRDefault="00872758">
      <w:pPr>
        <w:pStyle w:val="Bibliography1"/>
      </w:pPr>
      <w:r>
        <w:t xml:space="preserve">Button, D. J. (2017). Mass extinctions drove increased global faunal cosmopolitanism on the supercontinent Pangaea. </w:t>
      </w:r>
      <w:r w:rsidR="00561B22">
        <w:rPr>
          <w:i/>
        </w:rPr>
        <w:t>Nature Communications</w:t>
      </w:r>
      <w:r>
        <w:t>, 8. https://doi.org/10.1038/s41467-017-00827-7</w:t>
      </w:r>
    </w:p>
    <w:p w14:paraId="603968FA" w14:textId="77777777" w:rsidR="00F01316" w:rsidRDefault="00872758">
      <w:pPr>
        <w:pStyle w:val="Bibliography1"/>
      </w:pPr>
      <w:r>
        <w:t xml:space="preserve">Cárdenas, A. L., &amp; Harries, P. J. (2010). Effect of nutrient availability on marine origination rates throughout the Phanerozoic eon. </w:t>
      </w:r>
      <w:r>
        <w:rPr>
          <w:i/>
        </w:rPr>
        <w:t>Nature Geoscience</w:t>
      </w:r>
      <w:r>
        <w:t xml:space="preserve">, </w:t>
      </w:r>
      <w:r>
        <w:rPr>
          <w:i/>
        </w:rPr>
        <w:t>3</w:t>
      </w:r>
      <w:r>
        <w:t>(6), 430–434. https://doi.org/10.1038/ngeo869</w:t>
      </w:r>
    </w:p>
    <w:p w14:paraId="157D3536" w14:textId="77777777" w:rsidR="00F01316" w:rsidRDefault="00872758">
      <w:pPr>
        <w:pStyle w:val="Bibliography1"/>
      </w:pPr>
      <w:r>
        <w:t xml:space="preserve">Eldredge, N. (1971). The Allopatric Model and Phylogeny in Paleozoic Invertebrates. </w:t>
      </w:r>
      <w:r>
        <w:rPr>
          <w:i/>
        </w:rPr>
        <w:t>Evolution</w:t>
      </w:r>
      <w:r>
        <w:t xml:space="preserve">, </w:t>
      </w:r>
      <w:r>
        <w:rPr>
          <w:i/>
        </w:rPr>
        <w:t xml:space="preserve">25 </w:t>
      </w:r>
      <w:r>
        <w:t>(1), 156. https://doi.org/10.2307/2406508</w:t>
      </w:r>
    </w:p>
    <w:p w14:paraId="7F6F0BCA" w14:textId="77777777" w:rsidR="00F01316" w:rsidRDefault="00872758">
      <w:pPr>
        <w:pStyle w:val="Bibliography1"/>
      </w:pPr>
      <w:r>
        <w:t xml:space="preserve">Foote, M. (2000). Origination and extinction components of taxonomic diversity: General problems. </w:t>
      </w:r>
      <w:r>
        <w:rPr>
          <w:i/>
        </w:rPr>
        <w:t>Paleobiology</w:t>
      </w:r>
      <w:r>
        <w:t xml:space="preserve">, </w:t>
      </w:r>
      <w:r>
        <w:rPr>
          <w:i/>
        </w:rPr>
        <w:t xml:space="preserve">26 </w:t>
      </w:r>
      <w:r>
        <w:t>(sp4), 74–102.</w:t>
      </w:r>
    </w:p>
    <w:p w14:paraId="622446E8" w14:textId="77777777" w:rsidR="00F01316" w:rsidRDefault="00872758">
      <w:pPr>
        <w:pStyle w:val="Bibliography1"/>
      </w:pPr>
      <w:r>
        <w:lastRenderedPageBreak/>
        <w:t xml:space="preserve">Gilman, S. E., Urban, M. C., Tewksbury, J., Gilchrist, G. W., &amp; Holt, R. D. (2010). A framework for community interactions under climate change. </w:t>
      </w:r>
      <w:r>
        <w:rPr>
          <w:i/>
        </w:rPr>
        <w:t>Trends in Ecology &amp; Evolution</w:t>
      </w:r>
      <w:r>
        <w:t xml:space="preserve">, </w:t>
      </w:r>
      <w:r>
        <w:rPr>
          <w:i/>
        </w:rPr>
        <w:t xml:space="preserve">25 </w:t>
      </w:r>
      <w:r>
        <w:t>(6), 325–331. https://doi.org/10.1016/j.tree.2010.03.002</w:t>
      </w:r>
    </w:p>
    <w:p w14:paraId="24C11C4F" w14:textId="77777777" w:rsidR="00F01316" w:rsidRDefault="00872758">
      <w:pPr>
        <w:pStyle w:val="Bibliography1"/>
      </w:pPr>
      <w:r>
        <w:t xml:space="preserve">Hopkins, M. J., Simpson, C., &amp; Kiessling, W. (2014). Differential niche dynamics among major marine invertebrate clades. </w:t>
      </w:r>
      <w:r>
        <w:rPr>
          <w:i/>
        </w:rPr>
        <w:t>Ecology Letters</w:t>
      </w:r>
      <w:r>
        <w:t xml:space="preserve">, </w:t>
      </w:r>
      <w:r>
        <w:rPr>
          <w:i/>
        </w:rPr>
        <w:t xml:space="preserve">17 </w:t>
      </w:r>
      <w:r>
        <w:t>(3), 314–323. https://doi.org/10.1111/ele.12232</w:t>
      </w:r>
    </w:p>
    <w:p w14:paraId="1F67B700" w14:textId="77777777" w:rsidR="00F01316" w:rsidRDefault="00872758">
      <w:pPr>
        <w:pStyle w:val="Bibliography1"/>
      </w:pPr>
      <w:r>
        <w:t xml:space="preserve">Jablonski, D. (2008). Extinction and the spatial dynamics of biodiversity. </w:t>
      </w:r>
      <w:r>
        <w:rPr>
          <w:i/>
        </w:rPr>
        <w:t>Proceedings of the National Academy of Sciences</w:t>
      </w:r>
      <w:r>
        <w:t xml:space="preserve">, </w:t>
      </w:r>
      <w:r>
        <w:rPr>
          <w:i/>
        </w:rPr>
        <w:t xml:space="preserve">105 </w:t>
      </w:r>
      <w:r>
        <w:t>(Supplement 1), 11528–11535. https://doi.org/10.1073/pnas.0801919105</w:t>
      </w:r>
    </w:p>
    <w:p w14:paraId="68E44C98" w14:textId="77777777" w:rsidR="00F01316" w:rsidRDefault="00872758">
      <w:pPr>
        <w:pStyle w:val="Bibliography1"/>
      </w:pPr>
      <w:r>
        <w:t xml:space="preserve">Kiessling, W. (2010). Promoting marine origination. </w:t>
      </w:r>
      <w:r>
        <w:rPr>
          <w:i/>
        </w:rPr>
        <w:t>Nature Geoscience</w:t>
      </w:r>
      <w:r>
        <w:t xml:space="preserve">, </w:t>
      </w:r>
      <w:r>
        <w:rPr>
          <w:i/>
        </w:rPr>
        <w:t>3</w:t>
      </w:r>
      <w:r>
        <w:t>(6), 388–389. https://doi.org/10.1038/ngeo874</w:t>
      </w:r>
    </w:p>
    <w:p w14:paraId="195B5C01" w14:textId="77777777" w:rsidR="00F01316" w:rsidRDefault="00872758">
      <w:pPr>
        <w:pStyle w:val="Bibliography1"/>
      </w:pPr>
      <w:r>
        <w:t xml:space="preserve">Kocsis, À. T., &amp; Raja, N. B. (2020). </w:t>
      </w:r>
      <w:proofErr w:type="spellStart"/>
      <w:r>
        <w:rPr>
          <w:i/>
        </w:rPr>
        <w:t>chronosphere</w:t>
      </w:r>
      <w:proofErr w:type="spellEnd"/>
      <w:r>
        <w:rPr>
          <w:i/>
        </w:rPr>
        <w:t>: Earth system history variables</w:t>
      </w:r>
      <w:r>
        <w:t xml:space="preserve"> (0.4.0) [R]. https://doi.org/10.5281/zenodo.3530703</w:t>
      </w:r>
    </w:p>
    <w:p w14:paraId="60E564B5" w14:textId="77777777" w:rsidR="00F01316" w:rsidRDefault="00872758">
      <w:pPr>
        <w:pStyle w:val="Bibliography1"/>
      </w:pPr>
      <w:r>
        <w:t xml:space="preserve">Kocsis, À. T., Reddin, C. J., Alroy, J., &amp; Kiessling, W. (2019). The R package divDyn for quantifying diversity dynamics using fossil sampling data. </w:t>
      </w:r>
      <w:r>
        <w:rPr>
          <w:i/>
        </w:rPr>
        <w:t>Methods in Ecology and Evolution</w:t>
      </w:r>
      <w:r>
        <w:t xml:space="preserve">, </w:t>
      </w:r>
      <w:r>
        <w:rPr>
          <w:i/>
        </w:rPr>
        <w:t xml:space="preserve">10 </w:t>
      </w:r>
      <w:r>
        <w:t>(5), 735–743.</w:t>
      </w:r>
    </w:p>
    <w:p w14:paraId="5B55657E" w14:textId="77777777" w:rsidR="00F01316" w:rsidRDefault="00872758">
      <w:pPr>
        <w:pStyle w:val="Bibliography1"/>
      </w:pPr>
      <w:r>
        <w:t xml:space="preserve">Krug, A. Z., Jablonski, D., Valentine, J. W., &amp; Roy, K. (2009). Generation of Earth’s First-Order Biodiversity Pattern. </w:t>
      </w:r>
      <w:r>
        <w:rPr>
          <w:i/>
        </w:rPr>
        <w:t>Astrobiology</w:t>
      </w:r>
      <w:r>
        <w:t xml:space="preserve">, </w:t>
      </w:r>
      <w:r>
        <w:rPr>
          <w:i/>
        </w:rPr>
        <w:t xml:space="preserve">9 </w:t>
      </w:r>
      <w:r>
        <w:t>(1), 113–124. https://doi.org/10.1089/ast.2008.0253</w:t>
      </w:r>
    </w:p>
    <w:p w14:paraId="762388A2" w14:textId="77777777" w:rsidR="00F01316" w:rsidRDefault="00872758">
      <w:pPr>
        <w:pStyle w:val="Bibliography1"/>
      </w:pPr>
      <w:proofErr w:type="spellStart"/>
      <w:r>
        <w:t>Kruschke</w:t>
      </w:r>
      <w:proofErr w:type="spellEnd"/>
      <w:r>
        <w:t xml:space="preserve">, J. K. (2013). Bayesian estimation supersedes the t test. </w:t>
      </w:r>
      <w:r>
        <w:rPr>
          <w:i/>
        </w:rPr>
        <w:t>Journal of Experimental Psychology: General</w:t>
      </w:r>
      <w:r>
        <w:t xml:space="preserve">, </w:t>
      </w:r>
      <w:r>
        <w:rPr>
          <w:i/>
        </w:rPr>
        <w:t xml:space="preserve">142 </w:t>
      </w:r>
      <w:r>
        <w:t>(2), 573.</w:t>
      </w:r>
    </w:p>
    <w:p w14:paraId="4C3DA457" w14:textId="77777777" w:rsidR="00F01316" w:rsidRDefault="00872758">
      <w:pPr>
        <w:pStyle w:val="Bibliography1"/>
      </w:pPr>
      <w:r>
        <w:t xml:space="preserve">Lister, A. M. (2004). The impact of Quaternary Ice Ages on mammalian evolution. </w:t>
      </w:r>
      <w:r>
        <w:rPr>
          <w:i/>
        </w:rPr>
        <w:t>Philosophical Transactions of the Royal Society B: Biological Sciences</w:t>
      </w:r>
      <w:r>
        <w:t xml:space="preserve">, </w:t>
      </w:r>
      <w:r>
        <w:rPr>
          <w:i/>
        </w:rPr>
        <w:t xml:space="preserve">359 </w:t>
      </w:r>
      <w:r>
        <w:t>(1442), 221–241.</w:t>
      </w:r>
    </w:p>
    <w:p w14:paraId="73D67040" w14:textId="77777777" w:rsidR="00F01316" w:rsidRDefault="00872758">
      <w:pPr>
        <w:pStyle w:val="Bibliography1"/>
      </w:pPr>
      <w:r>
        <w:t xml:space="preserve">Maldonado-Coelho, M. (2012). Climatic oscillations shape the </w:t>
      </w:r>
      <w:proofErr w:type="spellStart"/>
      <w:r>
        <w:t>phylogeographical</w:t>
      </w:r>
      <w:proofErr w:type="spellEnd"/>
      <w:r>
        <w:t xml:space="preserve"> structure of Atlantic Forest </w:t>
      </w:r>
      <w:proofErr w:type="spellStart"/>
      <w:r>
        <w:t>fireeye</w:t>
      </w:r>
      <w:proofErr w:type="spellEnd"/>
      <w:r>
        <w:t xml:space="preserve"> </w:t>
      </w:r>
      <w:proofErr w:type="spellStart"/>
      <w:r>
        <w:t>antbirds</w:t>
      </w:r>
      <w:proofErr w:type="spellEnd"/>
      <w:r>
        <w:t xml:space="preserve"> (Aves: </w:t>
      </w:r>
      <w:proofErr w:type="spellStart"/>
      <w:r>
        <w:t>Thamnophilidae</w:t>
      </w:r>
      <w:proofErr w:type="spellEnd"/>
      <w:r>
        <w:t xml:space="preserve">). </w:t>
      </w:r>
      <w:r>
        <w:rPr>
          <w:i/>
        </w:rPr>
        <w:t xml:space="preserve">Biological Journal of the </w:t>
      </w:r>
      <w:proofErr w:type="spellStart"/>
      <w:r>
        <w:rPr>
          <w:i/>
        </w:rPr>
        <w:t>Linnean</w:t>
      </w:r>
      <w:proofErr w:type="spellEnd"/>
      <w:r>
        <w:rPr>
          <w:i/>
        </w:rPr>
        <w:t xml:space="preserve"> Society</w:t>
      </w:r>
      <w:r>
        <w:t>, 25.</w:t>
      </w:r>
    </w:p>
    <w:p w14:paraId="049D2E81" w14:textId="77777777" w:rsidR="00F01316" w:rsidRDefault="00872758">
      <w:pPr>
        <w:pStyle w:val="Bibliography1"/>
      </w:pPr>
      <w:r>
        <w:t xml:space="preserve">Mathes, G. H., van Dijk, J., Kiessling, W., &amp; Steinbauer, M. J. (2021). Extinction risk controlled by interaction of long-term and short-term climate change. </w:t>
      </w:r>
      <w:r>
        <w:rPr>
          <w:i/>
        </w:rPr>
        <w:t>Nature Ecology &amp; Evolution</w:t>
      </w:r>
      <w:r>
        <w:t xml:space="preserve">, </w:t>
      </w:r>
      <w:r>
        <w:rPr>
          <w:i/>
        </w:rPr>
        <w:t xml:space="preserve">5 </w:t>
      </w:r>
      <w:r>
        <w:t>(3), 304–310. https://doi.org/10.1038/s41559-020-01377-w</w:t>
      </w:r>
    </w:p>
    <w:p w14:paraId="1D0DCA08" w14:textId="77777777" w:rsidR="00F01316" w:rsidRDefault="00872758">
      <w:pPr>
        <w:pStyle w:val="Bibliography1"/>
      </w:pPr>
      <w:r>
        <w:t xml:space="preserve">Mayhew, P. J., Bell, M. A., Benton, T. G., &amp; McGowan, A. J. (2012). Biodiversity tracks temperature over time. </w:t>
      </w:r>
      <w:r>
        <w:rPr>
          <w:i/>
        </w:rPr>
        <w:t>Proceedings of the National Academy of Sciences</w:t>
      </w:r>
      <w:r>
        <w:t xml:space="preserve">, </w:t>
      </w:r>
      <w:r>
        <w:rPr>
          <w:i/>
        </w:rPr>
        <w:t xml:space="preserve">109 </w:t>
      </w:r>
      <w:r>
        <w:t>(38), 15141–15145. https://doi.org/10.1073/pnas.1200844109</w:t>
      </w:r>
    </w:p>
    <w:p w14:paraId="350C4D1A" w14:textId="77777777" w:rsidR="00F01316" w:rsidRDefault="00872758">
      <w:pPr>
        <w:pStyle w:val="Bibliography1"/>
      </w:pPr>
      <w:r>
        <w:t xml:space="preserve">Mayhew, P. J., Jenkins, G. B., &amp; Benton, T. G. (2008). A long-term association between global temperature and biodiversity, origination and extinction in the fossil record. </w:t>
      </w:r>
      <w:r>
        <w:rPr>
          <w:i/>
        </w:rPr>
        <w:t>Proceedings of the Royal Society B: Biological Sciences</w:t>
      </w:r>
      <w:r>
        <w:t xml:space="preserve">, </w:t>
      </w:r>
      <w:r>
        <w:rPr>
          <w:i/>
        </w:rPr>
        <w:t xml:space="preserve">275 </w:t>
      </w:r>
      <w:r>
        <w:t>(1630), 47–53. https://doi.org/10.1098/rspb.2007.1302</w:t>
      </w:r>
    </w:p>
    <w:p w14:paraId="33F6C120" w14:textId="77777777" w:rsidR="00F01316" w:rsidRDefault="00872758">
      <w:pPr>
        <w:pStyle w:val="Bibliography1"/>
      </w:pPr>
      <w:r>
        <w:lastRenderedPageBreak/>
        <w:t xml:space="preserve">Mayr, E. (1963). Animal species and evolution. </w:t>
      </w:r>
      <w:r>
        <w:rPr>
          <w:i/>
        </w:rPr>
        <w:t>Animal Species and Evolution.</w:t>
      </w:r>
    </w:p>
    <w:p w14:paraId="1C5BCAEF" w14:textId="77777777" w:rsidR="00F01316" w:rsidRDefault="00872758">
      <w:pPr>
        <w:pStyle w:val="Bibliography1"/>
      </w:pPr>
      <w:r>
        <w:t xml:space="preserve">Mayr, E., &amp; O’Hara, R. J. (1986). The biogeographic evidence supporting the Pleistocene forest refuge hypothesis. </w:t>
      </w:r>
      <w:r>
        <w:rPr>
          <w:i/>
        </w:rPr>
        <w:t>Evolution</w:t>
      </w:r>
      <w:r>
        <w:t xml:space="preserve">, </w:t>
      </w:r>
      <w:r>
        <w:rPr>
          <w:i/>
        </w:rPr>
        <w:t xml:space="preserve">40 </w:t>
      </w:r>
      <w:r>
        <w:t>(1), 55–67. https://doi.org/10.1111/j.1558-5646.1986.tb05717.x</w:t>
      </w:r>
    </w:p>
    <w:p w14:paraId="0884F24B" w14:textId="77777777" w:rsidR="00F01316" w:rsidRDefault="00872758">
      <w:pPr>
        <w:pStyle w:val="Bibliography1"/>
      </w:pPr>
      <w:proofErr w:type="spellStart"/>
      <w:r>
        <w:t>McElreath</w:t>
      </w:r>
      <w:proofErr w:type="spellEnd"/>
      <w:r>
        <w:t xml:space="preserve">, R. (2020). </w:t>
      </w:r>
      <w:r>
        <w:rPr>
          <w:i/>
        </w:rPr>
        <w:t>Statistical Rethinking, 2nd Edition</w:t>
      </w:r>
      <w:r>
        <w:t>. https://learning.oreilly.com/library/view/-/9780429639142/?ar</w:t>
      </w:r>
    </w:p>
    <w:p w14:paraId="6F4FD4F3" w14:textId="77777777" w:rsidR="00F01316" w:rsidRDefault="00872758">
      <w:pPr>
        <w:pStyle w:val="Bibliography1"/>
      </w:pPr>
      <w:r>
        <w:t xml:space="preserve">Mooney, C. Z. (1996). Bootstrap statistical inference: Examples and evaluations for political science. </w:t>
      </w:r>
      <w:r>
        <w:rPr>
          <w:i/>
        </w:rPr>
        <w:t>American Journal of Political Science</w:t>
      </w:r>
      <w:r>
        <w:t>, 570–602.</w:t>
      </w:r>
    </w:p>
    <w:p w14:paraId="64A966D6" w14:textId="77777777" w:rsidR="00F01316" w:rsidRDefault="00872758">
      <w:pPr>
        <w:pStyle w:val="Bibliography1"/>
      </w:pPr>
      <w:r>
        <w:t xml:space="preserve">Ogg, J. G., Ogg, G. M., &amp; Gradstein, F. M. (2016). </w:t>
      </w:r>
      <w:r>
        <w:rPr>
          <w:i/>
        </w:rPr>
        <w:t>A concise geologic time scale: 2016</w:t>
      </w:r>
      <w:r>
        <w:t>. Elsevier.</w:t>
      </w:r>
    </w:p>
    <w:p w14:paraId="51DB039F" w14:textId="77777777" w:rsidR="00F01316" w:rsidRDefault="00872758">
      <w:pPr>
        <w:pStyle w:val="Bibliography1"/>
      </w:pPr>
      <w:r>
        <w:t xml:space="preserve">Peters, S. E. (2005). Geologic constraints on the macroevolutionary history of marine animals. </w:t>
      </w:r>
      <w:r>
        <w:rPr>
          <w:i/>
        </w:rPr>
        <w:t>Proceedings of the National Academy of Sciences</w:t>
      </w:r>
      <w:r>
        <w:t xml:space="preserve">, </w:t>
      </w:r>
      <w:r>
        <w:rPr>
          <w:i/>
        </w:rPr>
        <w:t>102</w:t>
      </w:r>
      <w:r>
        <w:t>(35), 12326–12331. https://doi.org/10.1073/pnas.0502616102</w:t>
      </w:r>
    </w:p>
    <w:p w14:paraId="5A26C978" w14:textId="77777777" w:rsidR="00F01316" w:rsidRDefault="00872758">
      <w:pPr>
        <w:pStyle w:val="Bibliography1"/>
      </w:pPr>
      <w:r>
        <w:t xml:space="preserve">Peters, S. E. (2006). Genus extinction, origination, and the durations of sedimentary hiatuses. </w:t>
      </w:r>
      <w:r>
        <w:rPr>
          <w:i/>
        </w:rPr>
        <w:t>Paleobiology</w:t>
      </w:r>
      <w:r>
        <w:t xml:space="preserve">, </w:t>
      </w:r>
      <w:r>
        <w:rPr>
          <w:i/>
        </w:rPr>
        <w:t>32</w:t>
      </w:r>
      <w:r>
        <w:t>(3), 387–407. https://doi.org/10.1666/05081.1</w:t>
      </w:r>
    </w:p>
    <w:p w14:paraId="1D0BF137" w14:textId="77777777" w:rsidR="00F01316" w:rsidRDefault="00872758">
      <w:pPr>
        <w:pStyle w:val="Bibliography1"/>
      </w:pPr>
      <w:proofErr w:type="spellStart"/>
      <w:r>
        <w:t>Pinheiro</w:t>
      </w:r>
      <w:proofErr w:type="spellEnd"/>
      <w:r>
        <w:t xml:space="preserve">, J. C., &amp; Chao, E. C. (2006). Efficient Laplacian and adaptive Gaussian quadrature algorithms for multilevel generalized linear mixed models. </w:t>
      </w:r>
      <w:r>
        <w:rPr>
          <w:i/>
        </w:rPr>
        <w:t>Journal of Computational and Graphical Statistics</w:t>
      </w:r>
      <w:r>
        <w:t xml:space="preserve">, </w:t>
      </w:r>
      <w:r>
        <w:rPr>
          <w:i/>
        </w:rPr>
        <w:t>15</w:t>
      </w:r>
      <w:r>
        <w:t>(1), 58–81.</w:t>
      </w:r>
    </w:p>
    <w:p w14:paraId="6E317EAE" w14:textId="77777777" w:rsidR="00F01316" w:rsidRDefault="00872758">
      <w:pPr>
        <w:pStyle w:val="Bibliography1"/>
      </w:pPr>
      <w:proofErr w:type="spellStart"/>
      <w:r>
        <w:t>Postigo-Mijarra</w:t>
      </w:r>
      <w:proofErr w:type="spellEnd"/>
      <w:r>
        <w:t xml:space="preserve">, J. M., </w:t>
      </w:r>
      <w:proofErr w:type="spellStart"/>
      <w:r>
        <w:t>Morla</w:t>
      </w:r>
      <w:proofErr w:type="spellEnd"/>
      <w:r>
        <w:t xml:space="preserve">, C., </w:t>
      </w:r>
      <w:proofErr w:type="spellStart"/>
      <w:r>
        <w:t>Barrón</w:t>
      </w:r>
      <w:proofErr w:type="spellEnd"/>
      <w:r>
        <w:t xml:space="preserve">, E., Morales-Molino, C., &amp; García, S. (2010). Patterns of extinction and persistence of </w:t>
      </w:r>
      <w:proofErr w:type="spellStart"/>
      <w:r>
        <w:t>Arctotertiary</w:t>
      </w:r>
      <w:proofErr w:type="spellEnd"/>
      <w:r>
        <w:t xml:space="preserve"> ﬂora in Iberia during the Quaternary. </w:t>
      </w:r>
      <w:r>
        <w:rPr>
          <w:i/>
        </w:rPr>
        <w:t xml:space="preserve">Review of </w:t>
      </w:r>
      <w:proofErr w:type="spellStart"/>
      <w:r>
        <w:rPr>
          <w:i/>
        </w:rPr>
        <w:t>Palaeobotany</w:t>
      </w:r>
      <w:proofErr w:type="spellEnd"/>
      <w:r>
        <w:rPr>
          <w:i/>
        </w:rPr>
        <w:t xml:space="preserve"> and Palynology</w:t>
      </w:r>
      <w:r>
        <w:t>, 12.</w:t>
      </w:r>
    </w:p>
    <w:p w14:paraId="7BD5BFC9" w14:textId="77777777" w:rsidR="00F01316" w:rsidRDefault="00872758">
      <w:pPr>
        <w:pStyle w:val="Bibliography1"/>
      </w:pPr>
      <w:r>
        <w:t xml:space="preserve">Prothero, D. R. (1999). Does climatic change drive mammalian evolution? </w:t>
      </w:r>
      <w:r>
        <w:rPr>
          <w:i/>
        </w:rPr>
        <w:t>GSA Today</w:t>
      </w:r>
      <w:r>
        <w:t xml:space="preserve">, </w:t>
      </w:r>
      <w:r>
        <w:rPr>
          <w:i/>
        </w:rPr>
        <w:t>9</w:t>
      </w:r>
      <w:r>
        <w:t>(9), 1.</w:t>
      </w:r>
    </w:p>
    <w:p w14:paraId="522B757C" w14:textId="77777777" w:rsidR="00F01316" w:rsidRDefault="00872758">
      <w:pPr>
        <w:pStyle w:val="Bibliography1"/>
      </w:pPr>
      <w:r>
        <w:t xml:space="preserve">R Core Team. (2020). </w:t>
      </w:r>
      <w:r>
        <w:rPr>
          <w:i/>
        </w:rPr>
        <w:t>R: A Language and Environment for Statistical Computing</w:t>
      </w:r>
      <w:r>
        <w:t xml:space="preserve"> [R]. R Foundation for Statistical Computing. https://www.R-project.org/</w:t>
      </w:r>
    </w:p>
    <w:p w14:paraId="6846EC70" w14:textId="77777777" w:rsidR="00F01316" w:rsidRDefault="00872758">
      <w:pPr>
        <w:pStyle w:val="Bibliography1"/>
      </w:pPr>
      <w:r>
        <w:t xml:space="preserve">Raup, D. M. (1979). Size of the Permo-Triassic Bottleneck and Its Evolutionary Implications. </w:t>
      </w:r>
      <w:r>
        <w:rPr>
          <w:i/>
        </w:rPr>
        <w:t>Science</w:t>
      </w:r>
      <w:r>
        <w:t xml:space="preserve">, </w:t>
      </w:r>
      <w:r>
        <w:rPr>
          <w:i/>
        </w:rPr>
        <w:t>206</w:t>
      </w:r>
      <w:r>
        <w:t>(4415), 217–218. https://doi.org/10.1126/science.206.4415.217</w:t>
      </w:r>
    </w:p>
    <w:p w14:paraId="03E96F17" w14:textId="77777777" w:rsidR="00F01316" w:rsidRDefault="00872758">
      <w:pPr>
        <w:pStyle w:val="Bibliography1"/>
      </w:pPr>
      <w:r>
        <w:t xml:space="preserve">Schuler, M. S., Chase, J. M., &amp; Knight, T. M. (2017). Habitat patch size alters the importance of dispersal for species diversity in an experimental freshwater community. </w:t>
      </w:r>
      <w:r>
        <w:rPr>
          <w:i/>
        </w:rPr>
        <w:t>Ecology and Evolution</w:t>
      </w:r>
      <w:r>
        <w:t xml:space="preserve">, </w:t>
      </w:r>
      <w:r>
        <w:rPr>
          <w:i/>
        </w:rPr>
        <w:t>7</w:t>
      </w:r>
      <w:r>
        <w:t>(15), 5774–5783. https://doi.org/10.1002/ece3.2858</w:t>
      </w:r>
    </w:p>
    <w:p w14:paraId="2D577623" w14:textId="77777777" w:rsidR="00F01316" w:rsidRDefault="00872758">
      <w:pPr>
        <w:pStyle w:val="Bibliography1"/>
      </w:pPr>
      <w:r>
        <w:t xml:space="preserve">Sepkoski, J. J. (2002). A compendium of fossil marine animal genera. </w:t>
      </w:r>
      <w:r>
        <w:rPr>
          <w:i/>
        </w:rPr>
        <w:t>Bulletins of American Paleontology</w:t>
      </w:r>
      <w:r>
        <w:t xml:space="preserve">, </w:t>
      </w:r>
      <w:r>
        <w:rPr>
          <w:i/>
        </w:rPr>
        <w:t>363</w:t>
      </w:r>
      <w:r>
        <w:t>, 1–560.</w:t>
      </w:r>
    </w:p>
    <w:p w14:paraId="0F5BD9B6" w14:textId="77777777" w:rsidR="00F01316" w:rsidRDefault="00872758">
      <w:pPr>
        <w:pStyle w:val="Bibliography1"/>
      </w:pPr>
      <w:r>
        <w:lastRenderedPageBreak/>
        <w:t xml:space="preserve">Stigall, A. L. (2014). When and how do species achieve niche stability over long time scales? </w:t>
      </w:r>
      <w:proofErr w:type="spellStart"/>
      <w:r>
        <w:rPr>
          <w:i/>
        </w:rPr>
        <w:t>Ecography</w:t>
      </w:r>
      <w:proofErr w:type="spellEnd"/>
      <w:r>
        <w:t xml:space="preserve">, </w:t>
      </w:r>
      <w:r>
        <w:rPr>
          <w:i/>
        </w:rPr>
        <w:t>37</w:t>
      </w:r>
      <w:r>
        <w:t>(11), 1123–1132. https://doi.org/10.1111/ecog.00719</w:t>
      </w:r>
    </w:p>
    <w:p w14:paraId="51BBC90C" w14:textId="77777777" w:rsidR="00F01316" w:rsidRDefault="00872758">
      <w:pPr>
        <w:pStyle w:val="Bibliography1"/>
      </w:pPr>
      <w:r>
        <w:t xml:space="preserve">Stigall, A. L., Bauer, J. E., Lam, A. R., &amp; Wright, D. F. (2017). Biotic immigration events, speciation, and the accumulation of biodiversity in the fossil record. </w:t>
      </w:r>
      <w:r>
        <w:rPr>
          <w:i/>
        </w:rPr>
        <w:t>Global and Planetary Change</w:t>
      </w:r>
      <w:r>
        <w:t xml:space="preserve">, </w:t>
      </w:r>
      <w:r>
        <w:rPr>
          <w:i/>
        </w:rPr>
        <w:t>148</w:t>
      </w:r>
      <w:r>
        <w:t>, 242–257. https://doi.org/10.1016/j.gloplacha.2016.12.008</w:t>
      </w:r>
    </w:p>
    <w:p w14:paraId="2C1CB876" w14:textId="77777777" w:rsidR="00F01316" w:rsidRDefault="00872758">
      <w:pPr>
        <w:pStyle w:val="Bibliography1"/>
      </w:pPr>
      <w:proofErr w:type="spellStart"/>
      <w:r>
        <w:t>Svenning</w:t>
      </w:r>
      <w:proofErr w:type="spellEnd"/>
      <w:r>
        <w:t xml:space="preserve">, J.-C., </w:t>
      </w:r>
      <w:proofErr w:type="spellStart"/>
      <w:r>
        <w:t>Eiserhardt</w:t>
      </w:r>
      <w:proofErr w:type="spellEnd"/>
      <w:r>
        <w:t xml:space="preserve">, W. L., Normand, S., Ordonez, A., &amp; </w:t>
      </w:r>
      <w:proofErr w:type="spellStart"/>
      <w:r>
        <w:t>Sandel</w:t>
      </w:r>
      <w:proofErr w:type="spellEnd"/>
      <w:r>
        <w:t xml:space="preserve">, B. (2015). The Influence of Paleoclimate on Present-Day Patterns in Biodiversity and Ecosystems. </w:t>
      </w:r>
      <w:r>
        <w:rPr>
          <w:i/>
        </w:rPr>
        <w:t>Annual Review of Ecology, Evolution, and Systematics</w:t>
      </w:r>
      <w:r>
        <w:t xml:space="preserve">, </w:t>
      </w:r>
      <w:r>
        <w:rPr>
          <w:i/>
        </w:rPr>
        <w:t>46</w:t>
      </w:r>
      <w:r>
        <w:t>(1), 551–572. https://doi.org/10.1146/annurev-ecolsys-112414-054314</w:t>
      </w:r>
    </w:p>
    <w:p w14:paraId="64DD5E4E" w14:textId="77777777" w:rsidR="00F01316" w:rsidRDefault="00872758">
      <w:pPr>
        <w:pStyle w:val="Bibliography1"/>
      </w:pPr>
      <w:r>
        <w:t xml:space="preserve">Templeton, A. R. (2008). The reality and importance of founder speciation in evolution. </w:t>
      </w:r>
      <w:proofErr w:type="spellStart"/>
      <w:r>
        <w:rPr>
          <w:i/>
        </w:rPr>
        <w:t>BioEssays</w:t>
      </w:r>
      <w:proofErr w:type="spellEnd"/>
      <w:r>
        <w:t xml:space="preserve">, </w:t>
      </w:r>
      <w:r>
        <w:rPr>
          <w:i/>
        </w:rPr>
        <w:t>30</w:t>
      </w:r>
      <w:r>
        <w:t>(5), 470–479. https://doi.org/10.1002/bies.20745</w:t>
      </w:r>
    </w:p>
    <w:p w14:paraId="1B77D591" w14:textId="77777777" w:rsidR="00F01316" w:rsidRDefault="00872758">
      <w:pPr>
        <w:pStyle w:val="Bibliography1"/>
      </w:pPr>
      <w:proofErr w:type="spellStart"/>
      <w:r>
        <w:t>Tilman</w:t>
      </w:r>
      <w:proofErr w:type="spellEnd"/>
      <w:r>
        <w:t xml:space="preserve">, D. (1994). Competition and Biodiversity in Spatially Structured Habitats. </w:t>
      </w:r>
      <w:r>
        <w:rPr>
          <w:i/>
        </w:rPr>
        <w:t>Ecology</w:t>
      </w:r>
      <w:r>
        <w:t xml:space="preserve">, </w:t>
      </w:r>
      <w:r>
        <w:rPr>
          <w:i/>
        </w:rPr>
        <w:t>75</w:t>
      </w:r>
      <w:r>
        <w:t>(1), 2–16. https://doi.org/10.2307/1939377</w:t>
      </w:r>
    </w:p>
    <w:p w14:paraId="5F48DF7C" w14:textId="77777777" w:rsidR="00F01316" w:rsidRDefault="00872758">
      <w:pPr>
        <w:pStyle w:val="Bibliography1"/>
      </w:pPr>
      <w:r>
        <w:t xml:space="preserve">Valentine, J. W., &amp; </w:t>
      </w:r>
      <w:proofErr w:type="spellStart"/>
      <w:r>
        <w:t>Moores</w:t>
      </w:r>
      <w:proofErr w:type="spellEnd"/>
      <w:r>
        <w:t xml:space="preserve">, E. M. (1970). Plate-tectonic Regulation of Faunal Diversity and Sea Level: A Model. </w:t>
      </w:r>
      <w:r>
        <w:rPr>
          <w:i/>
        </w:rPr>
        <w:t>Nature</w:t>
      </w:r>
      <w:r>
        <w:t xml:space="preserve">, </w:t>
      </w:r>
      <w:r>
        <w:rPr>
          <w:i/>
        </w:rPr>
        <w:t>228</w:t>
      </w:r>
      <w:r>
        <w:t>(5272), 657–659. https://doi.org/10.1038/228657a0</w:t>
      </w:r>
    </w:p>
    <w:p w14:paraId="09B280A7" w14:textId="77777777" w:rsidR="00F01316" w:rsidRDefault="00872758">
      <w:pPr>
        <w:pStyle w:val="Bibliography1"/>
      </w:pPr>
      <w:r>
        <w:t xml:space="preserve">Valentine, James W. (1968). Climatic Regulation of Species Diversification and Extinction. </w:t>
      </w:r>
      <w:r>
        <w:rPr>
          <w:i/>
        </w:rPr>
        <w:t>Geological Society of America Bulletin</w:t>
      </w:r>
      <w:r>
        <w:t xml:space="preserve">, </w:t>
      </w:r>
      <w:r>
        <w:rPr>
          <w:i/>
        </w:rPr>
        <w:t>79</w:t>
      </w:r>
      <w:r>
        <w:t>(2), 273. https://doi.org/10.1130/0016-7606(1968)79[273:CROSDA]2.0.CO;2</w:t>
      </w:r>
    </w:p>
    <w:p w14:paraId="1FFE29A9" w14:textId="77777777" w:rsidR="00F01316" w:rsidRDefault="00872758">
      <w:pPr>
        <w:pStyle w:val="Bibliography1"/>
      </w:pPr>
      <w:r>
        <w:t xml:space="preserve">Veizer, J., &amp; </w:t>
      </w:r>
      <w:proofErr w:type="spellStart"/>
      <w:r>
        <w:t>Prokoph</w:t>
      </w:r>
      <w:proofErr w:type="spellEnd"/>
      <w:r>
        <w:t xml:space="preserve">, A. (2015). Temperatures and oxygen isotopic composition of Phanerozoic oceans. </w:t>
      </w:r>
      <w:r>
        <w:rPr>
          <w:i/>
        </w:rPr>
        <w:t>Earth-Science Reviews</w:t>
      </w:r>
      <w:r>
        <w:t xml:space="preserve">, </w:t>
      </w:r>
      <w:r>
        <w:rPr>
          <w:i/>
        </w:rPr>
        <w:t>146</w:t>
      </w:r>
      <w:r>
        <w:t>, 92–104.</w:t>
      </w:r>
    </w:p>
    <w:p w14:paraId="74910B90" w14:textId="77777777" w:rsidR="00F01316" w:rsidRDefault="00872758">
      <w:pPr>
        <w:pStyle w:val="Bibliography1"/>
      </w:pPr>
      <w:r>
        <w:t xml:space="preserve">Wahl, L. M., </w:t>
      </w:r>
      <w:proofErr w:type="spellStart"/>
      <w:r>
        <w:t>Gerrish</w:t>
      </w:r>
      <w:proofErr w:type="spellEnd"/>
      <w:r>
        <w:t xml:space="preserve">, P. J., &amp; </w:t>
      </w:r>
      <w:proofErr w:type="spellStart"/>
      <w:r>
        <w:t>Saika-Voivod</w:t>
      </w:r>
      <w:proofErr w:type="spellEnd"/>
      <w:r>
        <w:t xml:space="preserve">, I. (2002). Evaluating the Impact of Population Bottlenecks in Experimental Evolution. </w:t>
      </w:r>
      <w:r>
        <w:rPr>
          <w:i/>
        </w:rPr>
        <w:t>Genetics Society of America</w:t>
      </w:r>
      <w:r>
        <w:t xml:space="preserve">, </w:t>
      </w:r>
      <w:r>
        <w:rPr>
          <w:i/>
        </w:rPr>
        <w:t>162</w:t>
      </w:r>
      <w:r>
        <w:t>, 12.</w:t>
      </w:r>
    </w:p>
    <w:p w14:paraId="7B7584FA" w14:textId="77777777" w:rsidR="00F01316" w:rsidRDefault="00872758">
      <w:pPr>
        <w:pStyle w:val="Bibliography1"/>
      </w:pPr>
      <w:r>
        <w:t xml:space="preserve">Wickham, H., </w:t>
      </w:r>
      <w:proofErr w:type="spellStart"/>
      <w:r>
        <w:t>Averick</w:t>
      </w:r>
      <w:proofErr w:type="spellEnd"/>
      <w:r>
        <w:t xml:space="preserve">, M., Bryan, J., Chang, W., McGowan, L. D., François, R., </w:t>
      </w:r>
      <w:proofErr w:type="spellStart"/>
      <w:r>
        <w:t>Grolemund</w:t>
      </w:r>
      <w:proofErr w:type="spellEnd"/>
      <w:r>
        <w:t xml:space="preserve">, G., Hayes, A., Henry, L., &amp; Hester, J. (2019). Welcome to the </w:t>
      </w:r>
      <w:proofErr w:type="spellStart"/>
      <w:r>
        <w:t>Tidyverse</w:t>
      </w:r>
      <w:proofErr w:type="spellEnd"/>
      <w:r>
        <w:t xml:space="preserve">. </w:t>
      </w:r>
      <w:r>
        <w:rPr>
          <w:i/>
        </w:rPr>
        <w:t>Journal of Open Source Software</w:t>
      </w:r>
      <w:r>
        <w:t xml:space="preserve">, </w:t>
      </w:r>
      <w:r>
        <w:rPr>
          <w:i/>
        </w:rPr>
        <w:t>4</w:t>
      </w:r>
      <w:r>
        <w:t>(43), 1686.</w:t>
      </w:r>
    </w:p>
    <w:p w14:paraId="667B59C9" w14:textId="77777777" w:rsidR="00F01316" w:rsidRDefault="00872758">
      <w:pPr>
        <w:pStyle w:val="Bibliography1"/>
      </w:pPr>
      <w:proofErr w:type="spellStart"/>
      <w:r>
        <w:t>Wiens</w:t>
      </w:r>
      <w:proofErr w:type="spellEnd"/>
      <w:r>
        <w:t xml:space="preserve">, J. J., &amp; Graham, C. H. (2005). Niche Conservatism: Integrating Evolution, Ecology, and Conservation Biology. </w:t>
      </w:r>
      <w:r>
        <w:rPr>
          <w:i/>
        </w:rPr>
        <w:t>Annual Review of Ecology, Evolution, and Systematics</w:t>
      </w:r>
      <w:r>
        <w:t xml:space="preserve">, </w:t>
      </w:r>
      <w:r>
        <w:rPr>
          <w:i/>
        </w:rPr>
        <w:t>36</w:t>
      </w:r>
      <w:r>
        <w:t>(1), 519–539. https://doi.org/10.1146/annurev.ecolsys.36.102803.095431</w:t>
      </w:r>
    </w:p>
    <w:p w14:paraId="253074AC" w14:textId="77777777" w:rsidR="00F01316" w:rsidRDefault="00872758">
      <w:pPr>
        <w:pStyle w:val="Bibliography1"/>
        <w:rPr>
          <w:rStyle w:val="Internetverknpfung"/>
        </w:rPr>
      </w:pPr>
      <w:proofErr w:type="spellStart"/>
      <w:r>
        <w:t>Zaffos</w:t>
      </w:r>
      <w:proofErr w:type="spellEnd"/>
      <w:r>
        <w:t xml:space="preserve">, A., Finnegan, S., &amp; Peters, S. E. (2017). Plate tectonic regulation of global marine animal diversity. </w:t>
      </w:r>
      <w:r>
        <w:rPr>
          <w:i/>
        </w:rPr>
        <w:t>Proceedings of the National Academy of Sciences</w:t>
      </w:r>
      <w:r>
        <w:t xml:space="preserve">, </w:t>
      </w:r>
      <w:r>
        <w:rPr>
          <w:i/>
        </w:rPr>
        <w:t>114</w:t>
      </w:r>
      <w:r>
        <w:t>(22), 5653–5658. https://doi.org/10.1073/pnas.1702297114</w:t>
      </w:r>
      <w:bookmarkEnd w:id="151"/>
    </w:p>
    <w:p w14:paraId="4EF8BF9A" w14:textId="77777777" w:rsidR="00F01316" w:rsidRDefault="00F01316">
      <w:pPr>
        <w:pStyle w:val="Literaturverzeichnis1"/>
      </w:pPr>
      <w:bookmarkStart w:id="152" w:name="_GoBack"/>
      <w:bookmarkEnd w:id="152"/>
    </w:p>
    <w:sectPr w:rsidR="00F01316">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olfgang Kiessling" w:date="2021-03-14T16:08:00Z" w:initials="WK">
    <w:p w14:paraId="729AAD3E" w14:textId="0768EA1D" w:rsidR="0096675B" w:rsidRDefault="0096675B">
      <w:pPr>
        <w:pStyle w:val="Kommentartext"/>
        <w:rPr>
          <w:lang w:val="de-DE"/>
        </w:rPr>
      </w:pPr>
      <w:r>
        <w:rPr>
          <w:rStyle w:val="Kommentarzeichen"/>
        </w:rPr>
        <w:annotationRef/>
      </w:r>
      <w:r w:rsidRPr="0096675B">
        <w:rPr>
          <w:lang w:val="de-DE"/>
        </w:rPr>
        <w:t xml:space="preserve">Der Titel ist nicht so gut. </w:t>
      </w:r>
      <w:r>
        <w:rPr>
          <w:lang w:val="de-DE"/>
        </w:rPr>
        <w:t xml:space="preserve">Was genau ist hier mit </w:t>
      </w:r>
      <w:proofErr w:type="spellStart"/>
      <w:r>
        <w:rPr>
          <w:lang w:val="de-DE"/>
        </w:rPr>
        <w:t>cascading</w:t>
      </w:r>
      <w:proofErr w:type="spellEnd"/>
      <w:r>
        <w:rPr>
          <w:lang w:val="de-DE"/>
        </w:rPr>
        <w:t xml:space="preserve"> </w:t>
      </w:r>
      <w:proofErr w:type="spellStart"/>
      <w:r w:rsidR="00945FBA">
        <w:rPr>
          <w:lang w:val="de-DE"/>
        </w:rPr>
        <w:t>interactions</w:t>
      </w:r>
      <w:proofErr w:type="spellEnd"/>
      <w:r>
        <w:rPr>
          <w:lang w:val="de-DE"/>
        </w:rPr>
        <w:t xml:space="preserve"> gemeint?</w:t>
      </w:r>
    </w:p>
    <w:p w14:paraId="5EE9FFD9" w14:textId="4352D11E" w:rsidR="00945FBA" w:rsidRDefault="00945FBA">
      <w:pPr>
        <w:pStyle w:val="Kommentartext"/>
        <w:rPr>
          <w:lang w:val="de-DE"/>
        </w:rPr>
      </w:pPr>
      <w:r>
        <w:rPr>
          <w:lang w:val="de-DE"/>
        </w:rPr>
        <w:t xml:space="preserve">Siehe vielleicht </w:t>
      </w:r>
      <w:hyperlink r:id="rId1" w:history="1">
        <w:r w:rsidRPr="00E51601">
          <w:rPr>
            <w:rStyle w:val="Hyperlink"/>
            <w:lang w:val="de-DE"/>
          </w:rPr>
          <w:t>https://apps.ipcc.ch/glossary/</w:t>
        </w:r>
      </w:hyperlink>
    </w:p>
    <w:p w14:paraId="0322F38F" w14:textId="77777777" w:rsidR="00945FBA" w:rsidRPr="0096675B" w:rsidRDefault="00945FBA">
      <w:pPr>
        <w:pStyle w:val="Kommentartext"/>
        <w:rPr>
          <w:lang w:val="de-DE"/>
        </w:rPr>
      </w:pPr>
    </w:p>
  </w:comment>
  <w:comment w:id="1" w:author="Wolfgang Kiessling" w:date="2021-03-14T08:32:00Z" w:initials="WK">
    <w:p w14:paraId="1EC072A6" w14:textId="77777777" w:rsidR="00872758" w:rsidRDefault="00872758">
      <w:pPr>
        <w:pStyle w:val="Kommentartext"/>
      </w:pPr>
      <w:r>
        <w:rPr>
          <w:rStyle w:val="Kommentarzeichen"/>
        </w:rPr>
        <w:annotationRef/>
      </w:r>
      <w:r>
        <w:t>Confusion of what temperature and climate are.</w:t>
      </w:r>
    </w:p>
  </w:comment>
  <w:comment w:id="2" w:author="Wolfgang Kiessling" w:date="2021-03-14T08:33:00Z" w:initials="WK">
    <w:p w14:paraId="6AD0EAE0" w14:textId="6DFC376C" w:rsidR="00872758" w:rsidRDefault="00872758">
      <w:pPr>
        <w:pStyle w:val="Kommentartext"/>
      </w:pPr>
      <w:r>
        <w:rPr>
          <w:rStyle w:val="Kommentarzeichen"/>
        </w:rPr>
        <w:annotationRef/>
      </w:r>
      <w:r>
        <w:t>That’s not intuitive. Would it not be better to open the scene with the classical questions in how far evolution is driven be biotic vs. abiotic factors? Then say that previous accounts have largely ignored historical legacies, especially for originations (This also how you open the intro).</w:t>
      </w:r>
    </w:p>
  </w:comment>
  <w:comment w:id="6" w:author="Wolfgang Kiessling" w:date="2021-03-14T09:30:00Z" w:initials="WK">
    <w:p w14:paraId="4E0DDFDD" w14:textId="77C3EFCD" w:rsidR="00872758" w:rsidRDefault="00872758">
      <w:pPr>
        <w:pStyle w:val="Kommentartext"/>
      </w:pPr>
      <w:r>
        <w:rPr>
          <w:rStyle w:val="Kommentarzeichen"/>
        </w:rPr>
        <w:annotationRef/>
      </w:r>
      <w:r>
        <w:t>Provid</w:t>
      </w:r>
      <w:r w:rsidR="00BE6BDF">
        <w:t>e one example of this ambiguity, perhaps in the second sentence of the abstract</w:t>
      </w:r>
    </w:p>
  </w:comment>
  <w:comment w:id="11" w:author="Wolfgang Kiessling" w:date="2021-03-14T10:42:00Z" w:initials="WK">
    <w:p w14:paraId="76FFBED4" w14:textId="750921CA" w:rsidR="00BE6BDF" w:rsidRDefault="00BE6BDF">
      <w:pPr>
        <w:pStyle w:val="Kommentartext"/>
      </w:pPr>
      <w:r>
        <w:rPr>
          <w:rStyle w:val="Kommentarzeichen"/>
        </w:rPr>
        <w:annotationRef/>
      </w:r>
      <w:r>
        <w:t xml:space="preserve">Lose is </w:t>
      </w:r>
      <w:proofErr w:type="spellStart"/>
      <w:r>
        <w:t>nicht</w:t>
      </w:r>
      <w:proofErr w:type="spellEnd"/>
      <w:r>
        <w:t xml:space="preserve"> </w:t>
      </w:r>
      <w:proofErr w:type="spellStart"/>
      <w:r>
        <w:t>richtig</w:t>
      </w:r>
      <w:proofErr w:type="spellEnd"/>
      <w:r>
        <w:t xml:space="preserve">. </w:t>
      </w:r>
    </w:p>
  </w:comment>
  <w:comment w:id="16" w:author="Wolfgang Kiessling" w:date="2021-03-14T10:45:00Z" w:initials="WK">
    <w:p w14:paraId="18C7A016" w14:textId="04327DC7" w:rsidR="00BE6BDF" w:rsidRDefault="00BE6BDF">
      <w:pPr>
        <w:pStyle w:val="Kommentartext"/>
      </w:pPr>
      <w:r>
        <w:rPr>
          <w:rStyle w:val="Kommentarzeichen"/>
        </w:rPr>
        <w:annotationRef/>
      </w:r>
      <w:r>
        <w:t xml:space="preserve">Wrong word. Perhaps “lack of </w:t>
      </w:r>
      <w:proofErr w:type="spellStart"/>
      <w:r>
        <w:t>adaptiation</w:t>
      </w:r>
      <w:proofErr w:type="spellEnd"/>
      <w:r>
        <w:t>”</w:t>
      </w:r>
    </w:p>
  </w:comment>
  <w:comment w:id="15" w:author="Wolfgang Kiessling" w:date="2021-03-14T10:45:00Z" w:initials="WK">
    <w:p w14:paraId="76EAB582" w14:textId="77777777" w:rsidR="00BE6BDF" w:rsidRDefault="00BE6BDF">
      <w:pPr>
        <w:pStyle w:val="Kommentartext"/>
        <w:rPr>
          <w:lang w:val="de-DE"/>
        </w:rPr>
      </w:pPr>
      <w:r>
        <w:rPr>
          <w:rStyle w:val="Kommentarzeichen"/>
        </w:rPr>
        <w:annotationRef/>
      </w:r>
      <w:r w:rsidRPr="003E4F16">
        <w:rPr>
          <w:lang w:val="de-DE"/>
        </w:rPr>
        <w:t xml:space="preserve">Der ganze Satz ist unklar. </w:t>
      </w:r>
      <w:r w:rsidR="003E4F16" w:rsidRPr="003E4F16">
        <w:rPr>
          <w:lang w:val="de-DE"/>
        </w:rPr>
        <w:t xml:space="preserve">Was soll das mit den </w:t>
      </w:r>
      <w:proofErr w:type="spellStart"/>
      <w:r w:rsidR="003E4F16" w:rsidRPr="003E4F16">
        <w:rPr>
          <w:lang w:val="de-DE"/>
        </w:rPr>
        <w:t>bottlenecks</w:t>
      </w:r>
      <w:proofErr w:type="spellEnd"/>
      <w:r w:rsidR="003E4F16" w:rsidRPr="003E4F16">
        <w:rPr>
          <w:lang w:val="de-DE"/>
        </w:rPr>
        <w:t xml:space="preserve"> und </w:t>
      </w:r>
      <w:proofErr w:type="spellStart"/>
      <w:r w:rsidR="003E4F16" w:rsidRPr="003E4F16">
        <w:rPr>
          <w:lang w:val="de-DE"/>
        </w:rPr>
        <w:t>ecological</w:t>
      </w:r>
      <w:proofErr w:type="spellEnd"/>
      <w:r w:rsidR="003E4F16" w:rsidRPr="003E4F16">
        <w:rPr>
          <w:lang w:val="de-DE"/>
        </w:rPr>
        <w:t xml:space="preserve"> </w:t>
      </w:r>
      <w:proofErr w:type="spellStart"/>
      <w:r w:rsidR="003E4F16" w:rsidRPr="003E4F16">
        <w:rPr>
          <w:lang w:val="de-DE"/>
        </w:rPr>
        <w:t>releases</w:t>
      </w:r>
      <w:proofErr w:type="spellEnd"/>
      <w:r w:rsidR="003E4F16" w:rsidRPr="003E4F16">
        <w:rPr>
          <w:lang w:val="de-DE"/>
        </w:rPr>
        <w:t xml:space="preserve">? </w:t>
      </w:r>
      <w:r w:rsidR="003E4F16">
        <w:rPr>
          <w:lang w:val="de-DE"/>
        </w:rPr>
        <w:t>Wie komme ich zu einer Speziation? Das könnte viel anschaulicher sein.</w:t>
      </w:r>
    </w:p>
    <w:p w14:paraId="1B3AD859" w14:textId="77777777" w:rsidR="00462261" w:rsidRDefault="00462261">
      <w:pPr>
        <w:pStyle w:val="Kommentartext"/>
        <w:rPr>
          <w:lang w:val="de-DE"/>
        </w:rPr>
      </w:pPr>
      <w:r>
        <w:rPr>
          <w:lang w:val="de-DE"/>
        </w:rPr>
        <w:t xml:space="preserve">Zwei der Zitate reden </w:t>
      </w:r>
      <w:r w:rsidR="0015083A">
        <w:rPr>
          <w:lang w:val="de-DE"/>
        </w:rPr>
        <w:t>n</w:t>
      </w:r>
      <w:r>
        <w:rPr>
          <w:lang w:val="de-DE"/>
        </w:rPr>
        <w:t xml:space="preserve">ur über </w:t>
      </w:r>
      <w:r w:rsidR="0015083A">
        <w:rPr>
          <w:lang w:val="de-DE"/>
        </w:rPr>
        <w:t>Aussterben, das dritte ist rein ökologisch. Gibt es da bessere Arbeiten?</w:t>
      </w:r>
    </w:p>
    <w:p w14:paraId="14F2CFBC" w14:textId="77777777" w:rsidR="0015083A" w:rsidRDefault="0015083A">
      <w:pPr>
        <w:pStyle w:val="Kommentartext"/>
        <w:rPr>
          <w:lang w:val="de-DE"/>
        </w:rPr>
      </w:pPr>
      <w:r>
        <w:rPr>
          <w:lang w:val="de-DE"/>
        </w:rPr>
        <w:t>Hier z.B.:</w:t>
      </w:r>
    </w:p>
    <w:p w14:paraId="54D75A56" w14:textId="07C4B95B" w:rsidR="0015083A" w:rsidRPr="003E4F16" w:rsidRDefault="0015083A">
      <w:pPr>
        <w:pStyle w:val="Kommentartext"/>
        <w:rPr>
          <w:lang w:val="de-DE"/>
        </w:rPr>
      </w:pPr>
      <w:r w:rsidRPr="0015083A">
        <w:t xml:space="preserve">Templeton, A. R., 2008: The reality and importance of founder speciation in evolution. </w:t>
      </w:r>
      <w:proofErr w:type="spellStart"/>
      <w:r w:rsidRPr="0015083A">
        <w:rPr>
          <w:lang w:val="de-DE"/>
        </w:rPr>
        <w:t>BioEssays</w:t>
      </w:r>
      <w:proofErr w:type="spellEnd"/>
      <w:r w:rsidRPr="0015083A">
        <w:rPr>
          <w:lang w:val="de-DE"/>
        </w:rPr>
        <w:t xml:space="preserve">, 30(5), 470-479, </w:t>
      </w:r>
      <w:proofErr w:type="spellStart"/>
      <w:r w:rsidRPr="0015083A">
        <w:rPr>
          <w:lang w:val="de-DE"/>
        </w:rPr>
        <w:t>doi:https</w:t>
      </w:r>
      <w:proofErr w:type="spellEnd"/>
      <w:r w:rsidRPr="0015083A">
        <w:rPr>
          <w:lang w:val="de-DE"/>
        </w:rPr>
        <w:t>://doi.org/10.1002/bies.20745.</w:t>
      </w:r>
    </w:p>
  </w:comment>
  <w:comment w:id="22" w:author="Wolfgang Kiessling" w:date="2021-03-14T12:23:00Z" w:initials="WK">
    <w:p w14:paraId="034CD313" w14:textId="03D7D153" w:rsidR="0072225B" w:rsidRPr="0072225B" w:rsidRDefault="0072225B">
      <w:pPr>
        <w:pStyle w:val="Kommentartext"/>
        <w:rPr>
          <w:lang w:val="de-DE"/>
        </w:rPr>
      </w:pPr>
      <w:r>
        <w:rPr>
          <w:rStyle w:val="Kommentarzeichen"/>
        </w:rPr>
        <w:annotationRef/>
      </w:r>
      <w:r w:rsidRPr="0072225B">
        <w:rPr>
          <w:lang w:val="de-DE"/>
        </w:rPr>
        <w:t xml:space="preserve">Hier verwendest du Imperfekt, vorher Präsens. </w:t>
      </w:r>
      <w:r>
        <w:rPr>
          <w:lang w:val="de-DE"/>
        </w:rPr>
        <w:t>Bitte vereinheitlichen</w:t>
      </w:r>
    </w:p>
  </w:comment>
  <w:comment w:id="29" w:author="Wolfgang Kiessling" w:date="2021-03-14T12:17:00Z" w:initials="WK">
    <w:p w14:paraId="06087867" w14:textId="08F1B935" w:rsidR="006055FD" w:rsidRPr="006055FD" w:rsidRDefault="006055FD">
      <w:pPr>
        <w:pStyle w:val="Kommentartext"/>
        <w:rPr>
          <w:lang w:val="de-DE"/>
        </w:rPr>
      </w:pPr>
      <w:r>
        <w:rPr>
          <w:rStyle w:val="Kommentarzeichen"/>
        </w:rPr>
        <w:annotationRef/>
      </w:r>
      <w:r w:rsidRPr="006055FD">
        <w:rPr>
          <w:lang w:val="de-DE"/>
        </w:rPr>
        <w:t xml:space="preserve">Das schließe ich aus dem nächsten Absatz. </w:t>
      </w:r>
      <w:r>
        <w:rPr>
          <w:lang w:val="de-DE"/>
        </w:rPr>
        <w:t>Richtig?</w:t>
      </w:r>
    </w:p>
  </w:comment>
  <w:comment w:id="30" w:author="Wolfgang Kiessling" w:date="2021-03-14T12:25:00Z" w:initials="WK">
    <w:p w14:paraId="09860CE3" w14:textId="49FE98C9" w:rsidR="0072225B" w:rsidRDefault="0072225B">
      <w:pPr>
        <w:pStyle w:val="Kommentartext"/>
      </w:pPr>
      <w:r>
        <w:rPr>
          <w:rStyle w:val="Kommentarzeichen"/>
        </w:rPr>
        <w:annotationRef/>
      </w:r>
      <w:proofErr w:type="spellStart"/>
      <w:r>
        <w:t>Ermittelt</w:t>
      </w:r>
      <w:proofErr w:type="spellEnd"/>
      <w:r>
        <w:t xml:space="preserve"> ja </w:t>
      </w:r>
      <w:proofErr w:type="spellStart"/>
      <w:r>
        <w:t>schon</w:t>
      </w:r>
      <w:proofErr w:type="spellEnd"/>
      <w:r>
        <w:t xml:space="preserve"> </w:t>
      </w:r>
      <w:proofErr w:type="spellStart"/>
      <w:r>
        <w:t>vorher</w:t>
      </w:r>
      <w:proofErr w:type="spellEnd"/>
      <w:r>
        <w:t xml:space="preserve">. </w:t>
      </w:r>
      <w:proofErr w:type="spellStart"/>
      <w:r>
        <w:t>Hier</w:t>
      </w:r>
      <w:proofErr w:type="spellEnd"/>
      <w:r>
        <w:t xml:space="preserve"> </w:t>
      </w:r>
      <w:proofErr w:type="spellStart"/>
      <w:r>
        <w:t>wahrscheinlich</w:t>
      </w:r>
      <w:proofErr w:type="spellEnd"/>
      <w:r>
        <w:t xml:space="preserve">. We used the Cohen’s d statistic to compute the effect size as a </w:t>
      </w:r>
      <w:r w:rsidRPr="0072225B">
        <w:t>standardi</w:t>
      </w:r>
      <w:r>
        <w:t>zed difference.</w:t>
      </w:r>
    </w:p>
  </w:comment>
  <w:comment w:id="50" w:author="Wolfgang Kiessling" w:date="2021-03-14T12:41:00Z" w:initials="WK">
    <w:p w14:paraId="029DFC36" w14:textId="77A6EE20" w:rsidR="00561B22" w:rsidRPr="00992D24" w:rsidRDefault="00561B22">
      <w:pPr>
        <w:pStyle w:val="Kommentartext"/>
      </w:pPr>
      <w:r>
        <w:rPr>
          <w:rStyle w:val="Kommentarzeichen"/>
        </w:rPr>
        <w:annotationRef/>
      </w:r>
      <w:r w:rsidRPr="00561B22">
        <w:rPr>
          <w:lang w:val="de-DE"/>
        </w:rPr>
        <w:t xml:space="preserve">Das sollte auch in der Intro kommen. </w:t>
      </w:r>
      <w:r>
        <w:rPr>
          <w:lang w:val="de-DE"/>
        </w:rPr>
        <w:t xml:space="preserve">Dort wird so getan als hätten wir genau das erwartet, was wir finden. </w:t>
      </w:r>
      <w:proofErr w:type="spellStart"/>
      <w:r w:rsidRPr="00992D24">
        <w:t>Hiermit</w:t>
      </w:r>
      <w:proofErr w:type="spellEnd"/>
      <w:r w:rsidRPr="00992D24">
        <w:t xml:space="preserve"> </w:t>
      </w:r>
      <w:proofErr w:type="spellStart"/>
      <w:r w:rsidRPr="00992D24">
        <w:t>wäre</w:t>
      </w:r>
      <w:proofErr w:type="spellEnd"/>
      <w:r w:rsidRPr="00992D24">
        <w:t xml:space="preserve"> </w:t>
      </w:r>
      <w:proofErr w:type="spellStart"/>
      <w:r w:rsidRPr="00992D24">
        <w:t>es</w:t>
      </w:r>
      <w:proofErr w:type="spellEnd"/>
      <w:r w:rsidRPr="00992D24">
        <w:t xml:space="preserve"> </w:t>
      </w:r>
      <w:proofErr w:type="spellStart"/>
      <w:r w:rsidRPr="00992D24">
        <w:t>spannender</w:t>
      </w:r>
      <w:proofErr w:type="spellEnd"/>
      <w:r w:rsidRPr="00992D24">
        <w:t>.</w:t>
      </w:r>
    </w:p>
  </w:comment>
  <w:comment w:id="60" w:author="Wolfgang Kiessling" w:date="2021-03-14T15:24:00Z" w:initials="WK">
    <w:p w14:paraId="7549BE9F" w14:textId="5C7EFB34" w:rsidR="00992D24" w:rsidRDefault="00992D24">
      <w:pPr>
        <w:pStyle w:val="Kommentartext"/>
      </w:pPr>
      <w:r>
        <w:rPr>
          <w:rStyle w:val="Kommentarzeichen"/>
        </w:rPr>
        <w:annotationRef/>
      </w:r>
      <w:r>
        <w:t xml:space="preserve">To my knowledge Mayhew assess diversity rather than origination rates. </w:t>
      </w:r>
    </w:p>
  </w:comment>
  <w:comment w:id="67" w:author="Wolfgang Kiessling" w:date="2021-03-14T15:27:00Z" w:initials="WK">
    <w:p w14:paraId="1DD9FB84" w14:textId="5AA89B0E" w:rsidR="00F110EA" w:rsidRPr="00F110EA" w:rsidRDefault="00F110EA">
      <w:pPr>
        <w:pStyle w:val="Kommentartext"/>
        <w:rPr>
          <w:lang w:val="de-DE"/>
        </w:rPr>
      </w:pPr>
      <w:r>
        <w:rPr>
          <w:rStyle w:val="Kommentarzeichen"/>
        </w:rPr>
        <w:annotationRef/>
      </w:r>
      <w:r w:rsidRPr="00F110EA">
        <w:rPr>
          <w:lang w:val="de-DE"/>
        </w:rPr>
        <w:t>Kann sein, ist aber aus unseren Daten, nicht wirklich ersichtlich, oder?</w:t>
      </w:r>
    </w:p>
  </w:comment>
  <w:comment w:id="76" w:author="Wolfgang Kiessling" w:date="2021-03-14T15:31:00Z" w:initials="WK">
    <w:p w14:paraId="0101519A" w14:textId="71C5B2C8" w:rsidR="00F110EA" w:rsidRPr="00F110EA" w:rsidRDefault="00F110EA">
      <w:pPr>
        <w:pStyle w:val="Kommentartext"/>
        <w:rPr>
          <w:lang w:val="de-DE"/>
        </w:rPr>
      </w:pPr>
      <w:r>
        <w:rPr>
          <w:rStyle w:val="Kommentarzeichen"/>
        </w:rPr>
        <w:annotationRef/>
      </w:r>
      <w:r w:rsidRPr="00F110EA">
        <w:rPr>
          <w:lang w:val="de-DE"/>
        </w:rPr>
        <w:t xml:space="preserve">Das würde ich überarbeiten. </w:t>
      </w:r>
      <w:proofErr w:type="spellStart"/>
      <w:r w:rsidRPr="00F110EA">
        <w:rPr>
          <w:lang w:val="de-DE"/>
        </w:rPr>
        <w:t>W</w:t>
      </w:r>
      <w:r>
        <w:rPr>
          <w:lang w:val="de-DE"/>
        </w:rPr>
        <w:t>arming-warming</w:t>
      </w:r>
      <w:proofErr w:type="spellEnd"/>
      <w:r>
        <w:rPr>
          <w:lang w:val="de-DE"/>
        </w:rPr>
        <w:t xml:space="preserve"> ist ja für Aussterben immer noch wichtig, weshalb es mit dem </w:t>
      </w:r>
      <w:proofErr w:type="spellStart"/>
      <w:r w:rsidR="0096675B">
        <w:rPr>
          <w:lang w:val="de-DE"/>
        </w:rPr>
        <w:t>escape</w:t>
      </w:r>
      <w:proofErr w:type="spellEnd"/>
      <w:r w:rsidR="0096675B">
        <w:rPr>
          <w:lang w:val="de-DE"/>
        </w:rPr>
        <w:t xml:space="preserve"> nicht so gut funktioniert. Eher nochmal den fundamentalen Unterschied der Bedeutung von </w:t>
      </w:r>
      <w:proofErr w:type="spellStart"/>
      <w:r w:rsidR="0096675B">
        <w:rPr>
          <w:lang w:val="de-DE"/>
        </w:rPr>
        <w:t>Habitatfragmentation</w:t>
      </w:r>
      <w:proofErr w:type="spellEnd"/>
      <w:r w:rsidR="0096675B">
        <w:rPr>
          <w:lang w:val="de-DE"/>
        </w:rPr>
        <w:t xml:space="preserve"> betonen. Oder bin ich da auf dem Holzweg?</w:t>
      </w:r>
    </w:p>
  </w:comment>
  <w:comment w:id="81" w:author="Wolfgang Kiessling" w:date="2021-03-14T16:08:00Z" w:initials="WK">
    <w:p w14:paraId="0B547902" w14:textId="2D210440" w:rsidR="0096675B" w:rsidRPr="003F64FD" w:rsidRDefault="0096675B">
      <w:pPr>
        <w:pStyle w:val="Kommentartext"/>
      </w:pPr>
      <w:r>
        <w:rPr>
          <w:rStyle w:val="Kommentarzeichen"/>
        </w:rPr>
        <w:annotationRef/>
      </w:r>
      <w:r w:rsidRPr="0096675B">
        <w:rPr>
          <w:lang w:val="de-DE"/>
        </w:rPr>
        <w:t xml:space="preserve">Das müssten man nochmal erklären. </w:t>
      </w:r>
      <w:proofErr w:type="spellStart"/>
      <w:r w:rsidR="00945FBA" w:rsidRPr="003F64FD">
        <w:t>Cacading</w:t>
      </w:r>
      <w:proofErr w:type="spellEnd"/>
      <w:r w:rsidR="00945FBA" w:rsidRPr="003F64FD">
        <w:t xml:space="preserve"> effects </w:t>
      </w:r>
      <w:proofErr w:type="spellStart"/>
      <w:r w:rsidR="00945FBA" w:rsidRPr="003F64FD">
        <w:t>sind</w:t>
      </w:r>
      <w:proofErr w:type="spellEnd"/>
      <w:r w:rsidR="00945FBA" w:rsidRPr="003F64FD">
        <w:t xml:space="preserve"> </w:t>
      </w:r>
      <w:proofErr w:type="spellStart"/>
      <w:r w:rsidR="00945FBA" w:rsidRPr="003F64FD">
        <w:t>vom</w:t>
      </w:r>
      <w:proofErr w:type="spellEnd"/>
      <w:r w:rsidR="00945FBA" w:rsidRPr="003F64FD">
        <w:t xml:space="preserve"> IPCC </w:t>
      </w:r>
      <w:proofErr w:type="spellStart"/>
      <w:r w:rsidR="00945FBA" w:rsidRPr="003F64FD">
        <w:t>definiert</w:t>
      </w:r>
      <w:proofErr w:type="spellEnd"/>
      <w:r w:rsidR="00945FBA" w:rsidRPr="003F64FD">
        <w:t>:</w:t>
      </w:r>
    </w:p>
    <w:p w14:paraId="66ACCAF0" w14:textId="41339D1C" w:rsidR="00945FBA" w:rsidRPr="003F64FD" w:rsidRDefault="00945FBA">
      <w:pPr>
        <w:pStyle w:val="Kommentartext"/>
      </w:pPr>
      <w:hyperlink r:id="rId2" w:history="1">
        <w:r w:rsidRPr="003F64FD">
          <w:rPr>
            <w:rStyle w:val="Hyperlink"/>
          </w:rPr>
          <w:t>https://apps.ipcc.ch/glossary/</w:t>
        </w:r>
      </w:hyperlink>
      <w:r w:rsidRPr="003F64FD">
        <w:t xml:space="preserve"> </w:t>
      </w:r>
    </w:p>
  </w:comment>
  <w:comment w:id="88" w:author="Wolfgang Kiessling" w:date="2021-03-14T16:33:00Z" w:initials="WK">
    <w:p w14:paraId="22C38AE3" w14:textId="483B4535" w:rsidR="003F64FD" w:rsidRDefault="003F64FD">
      <w:pPr>
        <w:pStyle w:val="Kommentartext"/>
      </w:pPr>
      <w:r>
        <w:rPr>
          <w:rStyle w:val="Kommentarzeichen"/>
        </w:rPr>
        <w:annotationRef/>
      </w:r>
      <w:r>
        <w:t>actually contrary, because terrestrial population may have greater connectivity when sea level is low.</w:t>
      </w:r>
    </w:p>
  </w:comment>
  <w:comment w:id="91" w:author="Wolfgang Kiessling" w:date="2021-03-14T11:26:00Z" w:initials="WK">
    <w:p w14:paraId="28B71BD8" w14:textId="1351964A" w:rsidR="00CA025C" w:rsidRDefault="004D55B4">
      <w:pPr>
        <w:pStyle w:val="Kommentartext"/>
      </w:pPr>
      <w:r w:rsidRPr="003F64FD">
        <w:t>Given the non-normal distributions, we should b</w:t>
      </w:r>
      <w:r w:rsidR="00CA025C">
        <w:rPr>
          <w:rStyle w:val="Kommentarzeichen"/>
        </w:rPr>
        <w:annotationRef/>
      </w:r>
      <w:r w:rsidR="00CA025C" w:rsidRPr="003F64FD">
        <w:t>etter report median</w:t>
      </w:r>
      <w:r w:rsidRPr="003F64FD">
        <w:t>s, at least in addition to mea</w:t>
      </w:r>
      <w:r>
        <w:t>ns</w:t>
      </w:r>
    </w:p>
  </w:comment>
  <w:comment w:id="92" w:author="Wolfgang Kiessling" w:date="2021-03-14T11:38:00Z" w:initials="WK">
    <w:p w14:paraId="3BFF5F96" w14:textId="0FEE4465" w:rsidR="004D55B4" w:rsidRDefault="004D55B4">
      <w:pPr>
        <w:pStyle w:val="Kommentartext"/>
      </w:pPr>
      <w:r>
        <w:rPr>
          <w:rStyle w:val="Kommentarzeichen"/>
        </w:rPr>
        <w:annotationRef/>
      </w:r>
      <w:r>
        <w:t>See above. Medians at least in addition to means.</w:t>
      </w:r>
    </w:p>
  </w:comment>
  <w:comment w:id="93" w:author="Wolfgang Kiessling" w:date="2021-03-14T12:36:00Z" w:initials="WK">
    <w:p w14:paraId="358BC24F" w14:textId="7D7DF10E" w:rsidR="00561B22" w:rsidRDefault="00561B22">
      <w:pPr>
        <w:pStyle w:val="Kommentartext"/>
      </w:pPr>
      <w:r>
        <w:rPr>
          <w:rStyle w:val="Kommentarzeichen"/>
        </w:rPr>
        <w:annotationRef/>
      </w:r>
      <w:r>
        <w:t>Why are stages grouped as they are?</w:t>
      </w:r>
    </w:p>
  </w:comment>
  <w:comment w:id="94" w:author="Wolfgang Kiessling" w:date="2021-03-14T16:36:00Z" w:initials="WK">
    <w:p w14:paraId="70845C43" w14:textId="15150C37" w:rsidR="003F64FD" w:rsidRDefault="003F64FD">
      <w:pPr>
        <w:pStyle w:val="Kommentartext"/>
      </w:pPr>
      <w:r>
        <w:rPr>
          <w:rStyle w:val="Kommentarzeichen"/>
        </w:rPr>
        <w:annotationRef/>
      </w:r>
      <w:r>
        <w:t>See above</w:t>
      </w:r>
    </w:p>
  </w:comment>
  <w:comment w:id="103" w:author="Wolfgang Kiessling" w:date="2021-03-14T16:42:00Z" w:initials="WK">
    <w:p w14:paraId="3FD2F57A" w14:textId="549C566E" w:rsidR="00C36E6B" w:rsidRPr="00C36E6B" w:rsidRDefault="00C36E6B">
      <w:pPr>
        <w:pStyle w:val="Kommentartext"/>
        <w:rPr>
          <w:lang w:val="de-DE"/>
        </w:rPr>
      </w:pPr>
      <w:r>
        <w:rPr>
          <w:rStyle w:val="Kommentarzeichen"/>
        </w:rPr>
        <w:annotationRef/>
      </w:r>
      <w:r w:rsidRPr="00C36E6B">
        <w:rPr>
          <w:lang w:val="de-DE"/>
        </w:rPr>
        <w:t xml:space="preserve">Und das hat immer geklappt? Der Wert erscheint ziemlich hoch. </w:t>
      </w:r>
    </w:p>
  </w:comment>
  <w:comment w:id="108" w:author="Wolfgang Kiessling" w:date="2021-03-14T16:45:00Z" w:initials="WK">
    <w:p w14:paraId="192E9247" w14:textId="0C10EE0E" w:rsidR="00FD715C" w:rsidRDefault="00FD715C">
      <w:pPr>
        <w:pStyle w:val="Kommentartext"/>
      </w:pPr>
      <w:r>
        <w:rPr>
          <w:rStyle w:val="Kommentarzeichen"/>
        </w:rPr>
        <w:annotationRef/>
      </w:r>
      <w:r>
        <w:t>Which analysis?</w:t>
      </w:r>
    </w:p>
  </w:comment>
  <w:comment w:id="123" w:author="Wolfgang Kiessling" w:date="2021-03-14T16:55:00Z" w:initials="WK">
    <w:p w14:paraId="0F301F82" w14:textId="6ED6641D" w:rsidR="0006454C" w:rsidRPr="0006454C" w:rsidRDefault="0006454C">
      <w:pPr>
        <w:pStyle w:val="Kommentartext"/>
        <w:rPr>
          <w:lang w:val="de-DE"/>
        </w:rPr>
      </w:pPr>
      <w:r>
        <w:rPr>
          <w:rStyle w:val="Kommentarzeichen"/>
        </w:rPr>
        <w:annotationRef/>
      </w:r>
      <w:r w:rsidRPr="0006454C">
        <w:rPr>
          <w:lang w:val="de-DE"/>
        </w:rPr>
        <w:t>Aber schon allein Mittelwert statt Median ist doch eigentlich nicht “</w:t>
      </w:r>
      <w:proofErr w:type="spellStart"/>
      <w:r w:rsidRPr="0006454C">
        <w:rPr>
          <w:lang w:val="de-DE"/>
        </w:rPr>
        <w:t>accounting</w:t>
      </w:r>
      <w:proofErr w:type="spellEnd"/>
      <w:r w:rsidRPr="0006454C">
        <w:rPr>
          <w:lang w:val="de-DE"/>
        </w:rPr>
        <w:t xml:space="preserve"> for”, oder?</w:t>
      </w:r>
    </w:p>
  </w:comment>
  <w:comment w:id="134" w:author="Wolfgang Kiessling" w:date="2021-03-14T17:01:00Z" w:initials="WK">
    <w:p w14:paraId="749284DD" w14:textId="3598232B" w:rsidR="0006454C" w:rsidRPr="0006454C" w:rsidRDefault="0006454C">
      <w:pPr>
        <w:pStyle w:val="Kommentartext"/>
        <w:rPr>
          <w:lang w:val="de-DE"/>
        </w:rPr>
      </w:pPr>
      <w:r>
        <w:rPr>
          <w:rStyle w:val="Kommentarzeichen"/>
        </w:rPr>
        <w:annotationRef/>
      </w:r>
      <w:proofErr w:type="spellStart"/>
      <w:r w:rsidRPr="0006454C">
        <w:rPr>
          <w:lang w:val="de-DE"/>
        </w:rPr>
        <w:t>Period</w:t>
      </w:r>
      <w:proofErr w:type="spellEnd"/>
      <w:r w:rsidRPr="0006454C">
        <w:rPr>
          <w:lang w:val="de-DE"/>
        </w:rPr>
        <w:t xml:space="preserve"> ist ein formeller geologischer Begriff. </w:t>
      </w:r>
      <w:r>
        <w:rPr>
          <w:lang w:val="de-DE"/>
        </w:rPr>
        <w:t>So nicht verwenden.</w:t>
      </w:r>
    </w:p>
  </w:comment>
  <w:comment w:id="137" w:author="Wolfgang Kiessling" w:date="2021-03-14T17:01:00Z" w:initials="WK">
    <w:p w14:paraId="1513A8EF" w14:textId="5B8B66B9" w:rsidR="0006454C" w:rsidRPr="0006454C" w:rsidRDefault="0006454C">
      <w:pPr>
        <w:pStyle w:val="Kommentartext"/>
        <w:rPr>
          <w:lang w:val="de-DE"/>
        </w:rPr>
      </w:pPr>
      <w:r>
        <w:rPr>
          <w:rStyle w:val="Kommentarzeichen"/>
        </w:rPr>
        <w:annotationRef/>
      </w:r>
      <w:r w:rsidRPr="0006454C">
        <w:rPr>
          <w:lang w:val="de-DE"/>
        </w:rPr>
        <w:t xml:space="preserve">Hm, aber warum die Intervalle so und nicht anders eingeteilt sind, ist mir schleierhaft. </w:t>
      </w:r>
      <w:r w:rsidR="00BB2F28">
        <w:rPr>
          <w:lang w:val="de-DE"/>
        </w:rPr>
        <w:t xml:space="preserve">Die Intervalle gehen über </w:t>
      </w:r>
      <w:proofErr w:type="spellStart"/>
      <w:r w:rsidR="00BB2F28">
        <w:rPr>
          <w:lang w:val="de-DE"/>
        </w:rPr>
        <w:t>alles mögliche</w:t>
      </w:r>
      <w:proofErr w:type="spellEnd"/>
      <w:r w:rsidR="00BB2F28">
        <w:rPr>
          <w:lang w:val="de-DE"/>
        </w:rPr>
        <w:t xml:space="preserve"> drüber, inklusive z.B. Perm-Trias</w:t>
      </w:r>
    </w:p>
  </w:comment>
  <w:comment w:id="140" w:author="Wolfgang Kiessling" w:date="2021-03-14T17:05:00Z" w:initials="WK">
    <w:p w14:paraId="0DF0BBB9" w14:textId="5457EB9C" w:rsidR="00BB2F28" w:rsidRDefault="00BB2F28">
      <w:pPr>
        <w:pStyle w:val="Kommentartext"/>
      </w:pPr>
      <w:r>
        <w:rPr>
          <w:rStyle w:val="Kommentarzeichen"/>
        </w:rPr>
        <w:annotationRef/>
      </w:r>
      <w:r>
        <w:t>How many? I assume 16?</w:t>
      </w:r>
    </w:p>
  </w:comment>
  <w:comment w:id="145" w:author="Wolfgang Kiessling" w:date="2021-03-14T17:08:00Z" w:initials="WK">
    <w:p w14:paraId="4BF6A19A" w14:textId="58379696" w:rsidR="00BB2F28" w:rsidRPr="00BB2F28" w:rsidRDefault="00BB2F28">
      <w:pPr>
        <w:pStyle w:val="Kommentartext"/>
        <w:rPr>
          <w:lang w:val="de-DE"/>
        </w:rPr>
      </w:pPr>
      <w:r>
        <w:rPr>
          <w:rStyle w:val="Kommentarzeichen"/>
        </w:rPr>
        <w:annotationRef/>
      </w:r>
      <w:r w:rsidRPr="00BB2F28">
        <w:rPr>
          <w:lang w:val="de-DE"/>
        </w:rPr>
        <w:t xml:space="preserve">Überwiegend aber Diversität und nicht </w:t>
      </w:r>
      <w:proofErr w:type="spellStart"/>
      <w:r w:rsidRPr="00BB2F28">
        <w:rPr>
          <w:lang w:val="de-DE"/>
        </w:rPr>
        <w:t>origination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F38F" w15:done="0"/>
  <w15:commentEx w15:paraId="1EC072A6" w15:done="0"/>
  <w15:commentEx w15:paraId="6AD0EAE0" w15:done="0"/>
  <w15:commentEx w15:paraId="4E0DDFDD" w15:done="0"/>
  <w15:commentEx w15:paraId="76FFBED4" w15:done="0"/>
  <w15:commentEx w15:paraId="18C7A016" w15:done="0"/>
  <w15:commentEx w15:paraId="54D75A56" w15:done="0"/>
  <w15:commentEx w15:paraId="034CD313" w15:done="0"/>
  <w15:commentEx w15:paraId="06087867" w15:done="0"/>
  <w15:commentEx w15:paraId="09860CE3" w15:done="0"/>
  <w15:commentEx w15:paraId="029DFC36" w15:done="0"/>
  <w15:commentEx w15:paraId="7549BE9F" w15:done="0"/>
  <w15:commentEx w15:paraId="1DD9FB84" w15:done="0"/>
  <w15:commentEx w15:paraId="0101519A" w15:done="0"/>
  <w15:commentEx w15:paraId="66ACCAF0" w15:done="0"/>
  <w15:commentEx w15:paraId="22C38AE3" w15:done="0"/>
  <w15:commentEx w15:paraId="28B71BD8" w15:done="0"/>
  <w15:commentEx w15:paraId="3BFF5F96" w15:done="0"/>
  <w15:commentEx w15:paraId="358BC24F" w15:done="0"/>
  <w15:commentEx w15:paraId="70845C43" w15:done="0"/>
  <w15:commentEx w15:paraId="3FD2F57A" w15:done="0"/>
  <w15:commentEx w15:paraId="192E9247" w15:done="0"/>
  <w15:commentEx w15:paraId="0F301F82" w15:done="0"/>
  <w15:commentEx w15:paraId="749284DD" w15:done="0"/>
  <w15:commentEx w15:paraId="1513A8EF" w15:done="0"/>
  <w15:commentEx w15:paraId="0DF0BBB9" w15:done="0"/>
  <w15:commentEx w15:paraId="4BF6A1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lfgang Kiessling">
    <w15:presenceInfo w15:providerId="None" w15:userId="Wolfgang Kiess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trackRevisions/>
  <w:defaultTabStop w:val="720"/>
  <w:autoHyphenation/>
  <w:hyphenationZone w:val="425"/>
  <w:characterSpacingControl w:val="doNotCompress"/>
  <w:compat>
    <w:compatSetting w:name="compatibilityMode" w:uri="http://schemas.microsoft.com/office/word" w:val="12"/>
  </w:compat>
  <w:rsids>
    <w:rsidRoot w:val="00F01316"/>
    <w:rsid w:val="0006454C"/>
    <w:rsid w:val="0015083A"/>
    <w:rsid w:val="00363DB4"/>
    <w:rsid w:val="003E4F16"/>
    <w:rsid w:val="003F64FD"/>
    <w:rsid w:val="00462261"/>
    <w:rsid w:val="004D55B4"/>
    <w:rsid w:val="00561B22"/>
    <w:rsid w:val="006055FD"/>
    <w:rsid w:val="0061213B"/>
    <w:rsid w:val="0072225B"/>
    <w:rsid w:val="00872758"/>
    <w:rsid w:val="00926AF6"/>
    <w:rsid w:val="00945FBA"/>
    <w:rsid w:val="0096675B"/>
    <w:rsid w:val="00992D24"/>
    <w:rsid w:val="00992F61"/>
    <w:rsid w:val="00BB2F28"/>
    <w:rsid w:val="00BE6BDF"/>
    <w:rsid w:val="00C36E6B"/>
    <w:rsid w:val="00CA025C"/>
    <w:rsid w:val="00F01316"/>
    <w:rsid w:val="00F110EA"/>
    <w:rsid w:val="00FD71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B927"/>
  <w15:docId w15:val="{9832B44A-42ED-4E3E-A44E-AB9CFE9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61CE"/>
    <w:pPr>
      <w:spacing w:after="160" w:line="360" w:lineRule="auto"/>
    </w:pPr>
    <w:rPr>
      <w:sz w:val="22"/>
    </w:rPr>
  </w:style>
  <w:style w:type="paragraph" w:styleId="berschrift1">
    <w:name w:val="heading 1"/>
    <w:basedOn w:val="Standard"/>
    <w:next w:val="Standard"/>
    <w:uiPriority w:val="9"/>
    <w:qFormat/>
    <w:rsid w:val="00582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rsid w:val="005825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5825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semiHidden/>
    <w:unhideWhenUsed/>
    <w:qFormat/>
    <w:rsid w:val="005825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semiHidden/>
    <w:unhideWhenUsed/>
    <w:qFormat/>
    <w:rsid w:val="00582584"/>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uiPriority w:val="9"/>
    <w:semiHidden/>
    <w:unhideWhenUsed/>
    <w:qFormat/>
    <w:rsid w:val="00582584"/>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uiPriority w:val="9"/>
    <w:semiHidden/>
    <w:unhideWhenUsed/>
    <w:qFormat/>
    <w:rsid w:val="0058258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uiPriority w:val="9"/>
    <w:semiHidden/>
    <w:unhideWhenUsed/>
    <w:qFormat/>
    <w:rsid w:val="005825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5825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qFormat/>
    <w:rsid w:val="005F3B7C"/>
    <w:rPr>
      <w:sz w:val="16"/>
      <w:szCs w:val="16"/>
    </w:rPr>
  </w:style>
  <w:style w:type="character" w:customStyle="1" w:styleId="KommentartextZchn">
    <w:name w:val="Kommentartext Zchn"/>
    <w:basedOn w:val="Absatz-Standardschriftart"/>
    <w:link w:val="Kommentartext"/>
    <w:uiPriority w:val="99"/>
    <w:semiHidden/>
    <w:qFormat/>
    <w:rsid w:val="005F3B7C"/>
    <w:rPr>
      <w:sz w:val="20"/>
      <w:szCs w:val="20"/>
    </w:rPr>
  </w:style>
  <w:style w:type="character" w:customStyle="1" w:styleId="KommentarthemaZchn">
    <w:name w:val="Kommentarthema Zchn"/>
    <w:basedOn w:val="KommentartextZchn"/>
    <w:link w:val="Kommentarthema"/>
    <w:uiPriority w:val="99"/>
    <w:semiHidden/>
    <w:qFormat/>
    <w:rsid w:val="005F3B7C"/>
    <w:rPr>
      <w:b/>
      <w:bCs/>
      <w:sz w:val="20"/>
      <w:szCs w:val="20"/>
    </w:rPr>
  </w:style>
  <w:style w:type="character" w:customStyle="1" w:styleId="SprechblasentextZchn">
    <w:name w:val="Sprechblasentext Zchn"/>
    <w:basedOn w:val="Absatz-Standardschriftart"/>
    <w:link w:val="Sprechblasentext"/>
    <w:uiPriority w:val="99"/>
    <w:semiHidden/>
    <w:qFormat/>
    <w:rsid w:val="005F3B7C"/>
    <w:rPr>
      <w:rFonts w:ascii="Segoe UI" w:hAnsi="Segoe UI" w:cs="Segoe UI"/>
      <w:sz w:val="18"/>
      <w:szCs w:val="18"/>
    </w:rPr>
  </w:style>
  <w:style w:type="character" w:styleId="Platzhaltertext">
    <w:name w:val="Placeholder Text"/>
    <w:basedOn w:val="Absatz-Standardschriftart"/>
    <w:uiPriority w:val="99"/>
    <w:semiHidden/>
    <w:qFormat/>
    <w:rsid w:val="00582584"/>
    <w:rPr>
      <w:color w:val="808080"/>
    </w:rPr>
  </w:style>
  <w:style w:type="character" w:customStyle="1" w:styleId="CitaviBibliographyEntryZchn">
    <w:name w:val="Citavi Bibliography Entry Zchn"/>
    <w:basedOn w:val="Absatz-Standardschriftart"/>
    <w:link w:val="CitaviBibliographyEntry"/>
    <w:qFormat/>
    <w:rsid w:val="00582584"/>
  </w:style>
  <w:style w:type="character" w:customStyle="1" w:styleId="CitaviBibliographyHeadingZchn">
    <w:name w:val="Citavi Bibliography Heading Zchn"/>
    <w:basedOn w:val="Absatz-Standardschriftart"/>
    <w:link w:val="CitaviBibliographyHeading"/>
    <w:qFormat/>
    <w:rsid w:val="00582584"/>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uiPriority w:val="9"/>
    <w:qFormat/>
    <w:rsid w:val="00582584"/>
    <w:rPr>
      <w:rFonts w:asciiTheme="majorHAnsi" w:eastAsiaTheme="majorEastAsia" w:hAnsiTheme="majorHAnsi" w:cstheme="majorBidi"/>
      <w:color w:val="2F5496" w:themeColor="accent1" w:themeShade="BF"/>
      <w:sz w:val="32"/>
      <w:szCs w:val="32"/>
    </w:rPr>
  </w:style>
  <w:style w:type="character" w:customStyle="1" w:styleId="CitaviBibliographySubheading1Zchn">
    <w:name w:val="Citavi Bibliography Subheading 1 Zchn"/>
    <w:basedOn w:val="Absatz-Standardschriftart"/>
    <w:link w:val="CitaviBibliographySubheading1"/>
    <w:qFormat/>
    <w:rsid w:val="00582584"/>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uiPriority w:val="9"/>
    <w:semiHidden/>
    <w:qFormat/>
    <w:rsid w:val="00582584"/>
    <w:rPr>
      <w:rFonts w:asciiTheme="majorHAnsi" w:eastAsiaTheme="majorEastAsia" w:hAnsiTheme="majorHAnsi" w:cstheme="majorBidi"/>
      <w:color w:val="2F5496" w:themeColor="accent1" w:themeShade="BF"/>
      <w:sz w:val="26"/>
      <w:szCs w:val="26"/>
    </w:rPr>
  </w:style>
  <w:style w:type="character" w:customStyle="1" w:styleId="CitaviBibliographySubheading2Zchn">
    <w:name w:val="Citavi Bibliography Subheading 2 Zchn"/>
    <w:basedOn w:val="Absatz-Standardschriftart"/>
    <w:link w:val="CitaviBibliographySubheading2"/>
    <w:qFormat/>
    <w:rsid w:val="00582584"/>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uiPriority w:val="9"/>
    <w:qFormat/>
    <w:rsid w:val="00582584"/>
    <w:rPr>
      <w:rFonts w:asciiTheme="majorHAnsi" w:eastAsiaTheme="majorEastAsia" w:hAnsiTheme="majorHAnsi" w:cstheme="majorBidi"/>
      <w:color w:val="1F3763" w:themeColor="accent1" w:themeShade="7F"/>
      <w:sz w:val="24"/>
      <w:szCs w:val="24"/>
    </w:rPr>
  </w:style>
  <w:style w:type="character" w:customStyle="1" w:styleId="CitaviBibliographySubheading3Zchn">
    <w:name w:val="Citavi Bibliography Subheading 3 Zchn"/>
    <w:basedOn w:val="Absatz-Standardschriftart"/>
    <w:link w:val="CitaviBibliographySubheading3"/>
    <w:qFormat/>
    <w:rsid w:val="00582584"/>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uiPriority w:val="9"/>
    <w:semiHidden/>
    <w:qFormat/>
    <w:rsid w:val="00582584"/>
    <w:rPr>
      <w:rFonts w:asciiTheme="majorHAnsi" w:eastAsiaTheme="majorEastAsia" w:hAnsiTheme="majorHAnsi" w:cstheme="majorBidi"/>
      <w:i/>
      <w:iCs/>
      <w:color w:val="2F5496" w:themeColor="accent1" w:themeShade="BF"/>
    </w:rPr>
  </w:style>
  <w:style w:type="character" w:customStyle="1" w:styleId="CitaviBibliographySubheading4Zchn">
    <w:name w:val="Citavi Bibliography Subheading 4 Zchn"/>
    <w:basedOn w:val="Absatz-Standardschriftart"/>
    <w:link w:val="CitaviBibliographySubheading4"/>
    <w:qFormat/>
    <w:rsid w:val="00582584"/>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uiPriority w:val="9"/>
    <w:semiHidden/>
    <w:qFormat/>
    <w:rsid w:val="00582584"/>
    <w:rPr>
      <w:rFonts w:asciiTheme="majorHAnsi" w:eastAsiaTheme="majorEastAsia" w:hAnsiTheme="majorHAnsi" w:cstheme="majorBidi"/>
      <w:color w:val="2F5496" w:themeColor="accent1" w:themeShade="BF"/>
    </w:rPr>
  </w:style>
  <w:style w:type="character" w:customStyle="1" w:styleId="CitaviBibliographySubheading5Zchn">
    <w:name w:val="Citavi Bibliography Subheading 5 Zchn"/>
    <w:basedOn w:val="Absatz-Standardschriftart"/>
    <w:link w:val="CitaviBibliographySubheading5"/>
    <w:qFormat/>
    <w:rsid w:val="00582584"/>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uiPriority w:val="9"/>
    <w:semiHidden/>
    <w:qFormat/>
    <w:rsid w:val="00582584"/>
    <w:rPr>
      <w:rFonts w:asciiTheme="majorHAnsi" w:eastAsiaTheme="majorEastAsia" w:hAnsiTheme="majorHAnsi" w:cstheme="majorBidi"/>
      <w:color w:val="1F3763" w:themeColor="accent1" w:themeShade="7F"/>
    </w:rPr>
  </w:style>
  <w:style w:type="character" w:customStyle="1" w:styleId="CitaviBibliographySubheading6Zchn">
    <w:name w:val="Citavi Bibliography Subheading 6 Zchn"/>
    <w:basedOn w:val="Absatz-Standardschriftart"/>
    <w:link w:val="CitaviBibliographySubheading6"/>
    <w:qFormat/>
    <w:rsid w:val="00582584"/>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uiPriority w:val="9"/>
    <w:semiHidden/>
    <w:qFormat/>
    <w:rsid w:val="00582584"/>
    <w:rPr>
      <w:rFonts w:asciiTheme="majorHAnsi" w:eastAsiaTheme="majorEastAsia" w:hAnsiTheme="majorHAnsi" w:cstheme="majorBidi"/>
      <w:i/>
      <w:iCs/>
      <w:color w:val="1F3763" w:themeColor="accent1" w:themeShade="7F"/>
    </w:rPr>
  </w:style>
  <w:style w:type="character" w:customStyle="1" w:styleId="CitaviBibliographySubheading7Zchn">
    <w:name w:val="Citavi Bibliography Subheading 7 Zchn"/>
    <w:basedOn w:val="Absatz-Standardschriftart"/>
    <w:link w:val="CitaviBibliographySubheading7"/>
    <w:qFormat/>
    <w:rsid w:val="00582584"/>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uiPriority w:val="9"/>
    <w:semiHidden/>
    <w:qFormat/>
    <w:rsid w:val="00582584"/>
    <w:rPr>
      <w:rFonts w:asciiTheme="majorHAnsi" w:eastAsiaTheme="majorEastAsia" w:hAnsiTheme="majorHAnsi" w:cstheme="majorBidi"/>
      <w:color w:val="272727" w:themeColor="text1" w:themeTint="D8"/>
      <w:sz w:val="21"/>
      <w:szCs w:val="21"/>
    </w:rPr>
  </w:style>
  <w:style w:type="character" w:customStyle="1" w:styleId="CitaviBibliographySubheading8Zchn">
    <w:name w:val="Citavi Bibliography Subheading 8 Zchn"/>
    <w:basedOn w:val="Absatz-Standardschriftart"/>
    <w:link w:val="CitaviBibliographySubheading8"/>
    <w:qFormat/>
    <w:rsid w:val="00582584"/>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uiPriority w:val="9"/>
    <w:semiHidden/>
    <w:qFormat/>
    <w:rsid w:val="00582584"/>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qFormat/>
    <w:rsid w:val="00A0236E"/>
    <w:rPr>
      <w:b/>
      <w:bCs/>
      <w:i/>
      <w:iCs/>
      <w:spacing w:val="5"/>
    </w:rPr>
  </w:style>
  <w:style w:type="character" w:styleId="IntensiverVerweis">
    <w:name w:val="Intense Reference"/>
    <w:basedOn w:val="Absatz-Standardschriftart"/>
    <w:uiPriority w:val="32"/>
    <w:qFormat/>
    <w:rsid w:val="00A0236E"/>
    <w:rPr>
      <w:b/>
      <w:bCs/>
      <w:smallCaps/>
      <w:color w:val="4472C4" w:themeColor="accent1"/>
      <w:spacing w:val="5"/>
    </w:rPr>
  </w:style>
  <w:style w:type="character" w:styleId="SchwacherVerweis">
    <w:name w:val="Subtle Reference"/>
    <w:basedOn w:val="Absatz-Standardschriftart"/>
    <w:uiPriority w:val="31"/>
    <w:qFormat/>
    <w:rsid w:val="00A0236E"/>
    <w:rPr>
      <w:smallCaps/>
      <w:color w:val="5A5A5A" w:themeColor="text1" w:themeTint="A5"/>
    </w:rPr>
  </w:style>
  <w:style w:type="character" w:styleId="IntensiveHervorhebung">
    <w:name w:val="Intense Emphasis"/>
    <w:basedOn w:val="Absatz-Standardschriftart"/>
    <w:uiPriority w:val="21"/>
    <w:qFormat/>
    <w:rsid w:val="00A0236E"/>
    <w:rPr>
      <w:i/>
      <w:iCs/>
      <w:color w:val="4472C4" w:themeColor="accent1"/>
    </w:rPr>
  </w:style>
  <w:style w:type="character" w:styleId="SchwacheHervorhebung">
    <w:name w:val="Subtle Emphasis"/>
    <w:basedOn w:val="Absatz-Standardschriftart"/>
    <w:uiPriority w:val="19"/>
    <w:qFormat/>
    <w:rsid w:val="00A0236E"/>
    <w:rPr>
      <w:i/>
      <w:iCs/>
      <w:color w:val="404040" w:themeColor="text1" w:themeTint="BF"/>
    </w:rPr>
  </w:style>
  <w:style w:type="character" w:customStyle="1" w:styleId="IntensivesZitatZchn">
    <w:name w:val="Intensives Zitat Zchn"/>
    <w:basedOn w:val="Absatz-Standardschriftart"/>
    <w:link w:val="IntensivesZitat"/>
    <w:uiPriority w:val="30"/>
    <w:qFormat/>
    <w:rsid w:val="00A0236E"/>
    <w:rPr>
      <w:i/>
      <w:iCs/>
      <w:color w:val="4472C4" w:themeColor="accent1"/>
    </w:rPr>
  </w:style>
  <w:style w:type="character" w:customStyle="1" w:styleId="ZitatZchn">
    <w:name w:val="Zitat Zchn"/>
    <w:basedOn w:val="Absatz-Standardschriftart"/>
    <w:link w:val="Zitat"/>
    <w:uiPriority w:val="29"/>
    <w:qFormat/>
    <w:rsid w:val="00A0236E"/>
    <w:rPr>
      <w:i/>
      <w:iCs/>
      <w:color w:val="404040" w:themeColor="text1" w:themeTint="BF"/>
    </w:rPr>
  </w:style>
  <w:style w:type="character" w:styleId="HTMLVariable">
    <w:name w:val="HTML Variable"/>
    <w:basedOn w:val="Absatz-Standardschriftart"/>
    <w:uiPriority w:val="99"/>
    <w:semiHidden/>
    <w:unhideWhenUsed/>
    <w:qFormat/>
    <w:rsid w:val="00A0236E"/>
    <w:rPr>
      <w:i/>
      <w:iCs/>
    </w:rPr>
  </w:style>
  <w:style w:type="character" w:styleId="HTMLSchreibmaschine">
    <w:name w:val="HTML Typewriter"/>
    <w:basedOn w:val="Absatz-Standardschriftart"/>
    <w:uiPriority w:val="99"/>
    <w:semiHidden/>
    <w:unhideWhenUsed/>
    <w:qFormat/>
    <w:rsid w:val="00A0236E"/>
    <w:rPr>
      <w:rFonts w:ascii="Consolas" w:hAnsi="Consolas"/>
      <w:sz w:val="20"/>
      <w:szCs w:val="20"/>
    </w:rPr>
  </w:style>
  <w:style w:type="character" w:styleId="HTMLBeispiel">
    <w:name w:val="HTML Sample"/>
    <w:basedOn w:val="Absatz-Standardschriftart"/>
    <w:uiPriority w:val="99"/>
    <w:semiHidden/>
    <w:unhideWhenUsed/>
    <w:qFormat/>
    <w:rsid w:val="00A0236E"/>
    <w:rPr>
      <w:rFonts w:ascii="Consolas" w:hAnsi="Consolas"/>
      <w:sz w:val="24"/>
      <w:szCs w:val="24"/>
    </w:rPr>
  </w:style>
  <w:style w:type="character" w:customStyle="1" w:styleId="HTMLVorformatiertZchn">
    <w:name w:val="HTML Vorformatiert Zchn"/>
    <w:basedOn w:val="Absatz-Standardschriftart"/>
    <w:link w:val="HTMLVorformatiert"/>
    <w:uiPriority w:val="99"/>
    <w:semiHidden/>
    <w:qFormat/>
    <w:rsid w:val="00A0236E"/>
    <w:rPr>
      <w:rFonts w:ascii="Consolas" w:hAnsi="Consolas"/>
      <w:sz w:val="20"/>
      <w:szCs w:val="20"/>
    </w:rPr>
  </w:style>
  <w:style w:type="character" w:styleId="HTMLTastatur">
    <w:name w:val="HTML Keyboard"/>
    <w:basedOn w:val="Absatz-Standardschriftart"/>
    <w:uiPriority w:val="99"/>
    <w:semiHidden/>
    <w:unhideWhenUsed/>
    <w:qFormat/>
    <w:rsid w:val="00A0236E"/>
    <w:rPr>
      <w:rFonts w:ascii="Consolas" w:hAnsi="Consolas"/>
      <w:sz w:val="20"/>
      <w:szCs w:val="20"/>
    </w:rPr>
  </w:style>
  <w:style w:type="character" w:styleId="HTMLDefinition">
    <w:name w:val="HTML Definition"/>
    <w:basedOn w:val="Absatz-Standardschriftart"/>
    <w:uiPriority w:val="99"/>
    <w:semiHidden/>
    <w:unhideWhenUsed/>
    <w:qFormat/>
    <w:rsid w:val="00A0236E"/>
    <w:rPr>
      <w:i/>
      <w:iCs/>
    </w:rPr>
  </w:style>
  <w:style w:type="character" w:styleId="HTMLCode">
    <w:name w:val="HTML Code"/>
    <w:basedOn w:val="Absatz-Standardschriftart"/>
    <w:uiPriority w:val="99"/>
    <w:semiHidden/>
    <w:unhideWhenUsed/>
    <w:qFormat/>
    <w:rsid w:val="00A0236E"/>
    <w:rPr>
      <w:rFonts w:ascii="Consolas" w:hAnsi="Consolas"/>
      <w:sz w:val="20"/>
      <w:szCs w:val="20"/>
    </w:rPr>
  </w:style>
  <w:style w:type="character" w:styleId="HTMLZitat">
    <w:name w:val="HTML Cite"/>
    <w:basedOn w:val="Absatz-Standardschriftart"/>
    <w:uiPriority w:val="99"/>
    <w:semiHidden/>
    <w:unhideWhenUsed/>
    <w:qFormat/>
    <w:rsid w:val="00A0236E"/>
    <w:rPr>
      <w:i/>
      <w:iCs/>
    </w:rPr>
  </w:style>
  <w:style w:type="character" w:customStyle="1" w:styleId="HTMLAdresseZchn">
    <w:name w:val="HTML Adresse Zchn"/>
    <w:basedOn w:val="Absatz-Standardschriftart"/>
    <w:link w:val="HTMLAdresse"/>
    <w:uiPriority w:val="99"/>
    <w:semiHidden/>
    <w:qFormat/>
    <w:rsid w:val="00A0236E"/>
    <w:rPr>
      <w:i/>
      <w:iCs/>
    </w:rPr>
  </w:style>
  <w:style w:type="character" w:styleId="HTMLAkronym">
    <w:name w:val="HTML Acronym"/>
    <w:basedOn w:val="Absatz-Standardschriftart"/>
    <w:uiPriority w:val="99"/>
    <w:semiHidden/>
    <w:unhideWhenUsed/>
    <w:qFormat/>
    <w:rsid w:val="00A0236E"/>
  </w:style>
  <w:style w:type="character" w:customStyle="1" w:styleId="NurTextZchn">
    <w:name w:val="Nur Text Zchn"/>
    <w:basedOn w:val="Absatz-Standardschriftart"/>
    <w:link w:val="NurText"/>
    <w:uiPriority w:val="99"/>
    <w:semiHidden/>
    <w:qFormat/>
    <w:rsid w:val="00A0236E"/>
    <w:rPr>
      <w:rFonts w:ascii="Consolas" w:hAnsi="Consolas"/>
      <w:sz w:val="21"/>
      <w:szCs w:val="21"/>
    </w:rPr>
  </w:style>
  <w:style w:type="character" w:customStyle="1" w:styleId="DokumentstrukturZchn">
    <w:name w:val="Dokumentstruktur Zchn"/>
    <w:basedOn w:val="Absatz-Standardschriftart"/>
    <w:link w:val="Dokumentstruktur"/>
    <w:uiPriority w:val="99"/>
    <w:semiHidden/>
    <w:qFormat/>
    <w:rsid w:val="00A0236E"/>
    <w:rPr>
      <w:rFonts w:ascii="Segoe UI" w:hAnsi="Segoe UI" w:cs="Segoe UI"/>
      <w:sz w:val="16"/>
      <w:szCs w:val="16"/>
    </w:rPr>
  </w:style>
  <w:style w:type="character" w:customStyle="1" w:styleId="Betont">
    <w:name w:val="Betont"/>
    <w:basedOn w:val="Absatz-Standardschriftart"/>
    <w:uiPriority w:val="20"/>
    <w:qFormat/>
    <w:rsid w:val="00A0236E"/>
    <w:rPr>
      <w:i/>
      <w:iCs/>
    </w:rPr>
  </w:style>
  <w:style w:type="character" w:styleId="Fett">
    <w:name w:val="Strong"/>
    <w:basedOn w:val="Absatz-Standardschriftart"/>
    <w:uiPriority w:val="22"/>
    <w:qFormat/>
    <w:rsid w:val="00A0236E"/>
    <w:rPr>
      <w:b/>
      <w:bCs/>
    </w:rPr>
  </w:style>
  <w:style w:type="character" w:customStyle="1" w:styleId="BesuchteInternetverknpfung">
    <w:name w:val="Besuchte Internetverknüpfung"/>
    <w:basedOn w:val="Absatz-Standardschriftart"/>
    <w:uiPriority w:val="99"/>
    <w:semiHidden/>
    <w:unhideWhenUsed/>
    <w:qFormat/>
    <w:rsid w:val="00A0236E"/>
    <w:rPr>
      <w:color w:val="954F72" w:themeColor="followedHyperlink"/>
      <w:u w:val="single"/>
    </w:rPr>
  </w:style>
  <w:style w:type="character" w:customStyle="1" w:styleId="Internetverknpfung">
    <w:name w:val="Internetverknüpfung"/>
    <w:basedOn w:val="Absatz-Standardschriftart"/>
    <w:uiPriority w:val="99"/>
    <w:semiHidden/>
    <w:unhideWhenUsed/>
    <w:qFormat/>
    <w:rsid w:val="00A0236E"/>
    <w:rPr>
      <w:color w:val="0563C1" w:themeColor="hyperlink"/>
      <w:u w:val="single"/>
    </w:rPr>
  </w:style>
  <w:style w:type="character" w:customStyle="1" w:styleId="Textkrper-Einzug3Zchn">
    <w:name w:val="Textkörper-Einzug 3 Zchn"/>
    <w:basedOn w:val="Absatz-Standardschriftart"/>
    <w:uiPriority w:val="99"/>
    <w:semiHidden/>
    <w:qFormat/>
    <w:rsid w:val="00A0236E"/>
    <w:rPr>
      <w:sz w:val="16"/>
      <w:szCs w:val="16"/>
    </w:rPr>
  </w:style>
  <w:style w:type="character" w:customStyle="1" w:styleId="Textkrper-Einzug2Zchn">
    <w:name w:val="Textkörper-Einzug 2 Zchn"/>
    <w:basedOn w:val="Absatz-Standardschriftart"/>
    <w:uiPriority w:val="99"/>
    <w:semiHidden/>
    <w:qFormat/>
    <w:rsid w:val="00A0236E"/>
  </w:style>
  <w:style w:type="character" w:customStyle="1" w:styleId="Textkrper3Zchn">
    <w:name w:val="Textkörper 3 Zchn"/>
    <w:basedOn w:val="Absatz-Standardschriftart"/>
    <w:link w:val="Textkrper3"/>
    <w:uiPriority w:val="99"/>
    <w:semiHidden/>
    <w:qFormat/>
    <w:rsid w:val="00A0236E"/>
    <w:rPr>
      <w:sz w:val="16"/>
      <w:szCs w:val="16"/>
    </w:rPr>
  </w:style>
  <w:style w:type="character" w:customStyle="1" w:styleId="Textkrper2Zchn">
    <w:name w:val="Textkörper 2 Zchn"/>
    <w:basedOn w:val="Absatz-Standardschriftart"/>
    <w:link w:val="Textkrper2"/>
    <w:uiPriority w:val="99"/>
    <w:semiHidden/>
    <w:qFormat/>
    <w:rsid w:val="00A0236E"/>
  </w:style>
  <w:style w:type="character" w:customStyle="1" w:styleId="Fu-EndnotenberschriftZchn">
    <w:name w:val="Fuß/-Endnotenüberschrift Zchn"/>
    <w:basedOn w:val="Absatz-Standardschriftart"/>
    <w:uiPriority w:val="99"/>
    <w:semiHidden/>
    <w:qFormat/>
    <w:rsid w:val="00A0236E"/>
  </w:style>
  <w:style w:type="character" w:customStyle="1" w:styleId="Textkrper-ZeileneinzugZchn">
    <w:name w:val="Textkörper-Zeileneinzug Zchn"/>
    <w:basedOn w:val="Absatz-Standardschriftart"/>
    <w:uiPriority w:val="99"/>
    <w:semiHidden/>
    <w:qFormat/>
    <w:rsid w:val="00A0236E"/>
  </w:style>
  <w:style w:type="character" w:customStyle="1" w:styleId="Textkrper-Erstzeileneinzug2Zchn">
    <w:name w:val="Textkörper-Erstzeileneinzug 2 Zchn"/>
    <w:basedOn w:val="Textkrper-ZeileneinzugZchn"/>
    <w:uiPriority w:val="99"/>
    <w:semiHidden/>
    <w:qFormat/>
    <w:rsid w:val="00A0236E"/>
  </w:style>
  <w:style w:type="character" w:customStyle="1" w:styleId="TextkrperZchn">
    <w:name w:val="Textkörper Zchn"/>
    <w:basedOn w:val="Absatz-Standardschriftart"/>
    <w:link w:val="Textkrper"/>
    <w:uiPriority w:val="99"/>
    <w:semiHidden/>
    <w:qFormat/>
    <w:rsid w:val="00A0236E"/>
  </w:style>
  <w:style w:type="character" w:customStyle="1" w:styleId="Textkrper-ErstzeileneinzugZchn">
    <w:name w:val="Textkörper-Erstzeileneinzug Zchn"/>
    <w:basedOn w:val="TextkrperZchn"/>
    <w:uiPriority w:val="99"/>
    <w:semiHidden/>
    <w:qFormat/>
    <w:rsid w:val="00A0236E"/>
  </w:style>
  <w:style w:type="character" w:customStyle="1" w:styleId="DatumZchn">
    <w:name w:val="Datum Zchn"/>
    <w:basedOn w:val="Absatz-Standardschriftart"/>
    <w:link w:val="Datum"/>
    <w:uiPriority w:val="99"/>
    <w:semiHidden/>
    <w:qFormat/>
    <w:rsid w:val="00A0236E"/>
  </w:style>
  <w:style w:type="character" w:customStyle="1" w:styleId="AnredeZchn">
    <w:name w:val="Anrede Zchn"/>
    <w:basedOn w:val="Absatz-Standardschriftart"/>
    <w:link w:val="Anrede"/>
    <w:uiPriority w:val="99"/>
    <w:semiHidden/>
    <w:qFormat/>
    <w:rsid w:val="00A0236E"/>
  </w:style>
  <w:style w:type="character" w:customStyle="1" w:styleId="UntertitelZchn">
    <w:name w:val="Untertitel Zchn"/>
    <w:basedOn w:val="Absatz-Standardschriftart"/>
    <w:link w:val="Untertitel"/>
    <w:uiPriority w:val="11"/>
    <w:qFormat/>
    <w:rsid w:val="00A0236E"/>
    <w:rPr>
      <w:rFonts w:eastAsiaTheme="minorEastAsia"/>
      <w:color w:val="5A5A5A" w:themeColor="text1" w:themeTint="A5"/>
      <w:spacing w:val="15"/>
    </w:rPr>
  </w:style>
  <w:style w:type="character" w:customStyle="1" w:styleId="NachrichtenkopfZchn">
    <w:name w:val="Nachrichtenkopf Zchn"/>
    <w:basedOn w:val="Absatz-Standardschriftart"/>
    <w:link w:val="Nachrichtenkopf"/>
    <w:uiPriority w:val="99"/>
    <w:semiHidden/>
    <w:qFormat/>
    <w:rsid w:val="00A0236E"/>
    <w:rPr>
      <w:rFonts w:asciiTheme="majorHAnsi" w:eastAsiaTheme="majorEastAsia" w:hAnsiTheme="majorHAnsi" w:cstheme="majorBidi"/>
      <w:sz w:val="24"/>
      <w:szCs w:val="24"/>
      <w:shd w:val="clear" w:color="auto" w:fill="CCCCCC"/>
    </w:rPr>
  </w:style>
  <w:style w:type="character" w:customStyle="1" w:styleId="UnterschriftZchn">
    <w:name w:val="Unterschrift Zchn"/>
    <w:basedOn w:val="Absatz-Standardschriftart"/>
    <w:link w:val="Unterschrift"/>
    <w:uiPriority w:val="99"/>
    <w:semiHidden/>
    <w:qFormat/>
    <w:rsid w:val="00A0236E"/>
  </w:style>
  <w:style w:type="character" w:customStyle="1" w:styleId="GruformelZchn">
    <w:name w:val="Grußformel Zchn"/>
    <w:basedOn w:val="Absatz-Standardschriftart"/>
    <w:link w:val="Gruformel"/>
    <w:uiPriority w:val="99"/>
    <w:semiHidden/>
    <w:qFormat/>
    <w:rsid w:val="00A0236E"/>
  </w:style>
  <w:style w:type="character" w:customStyle="1" w:styleId="TitelZchn">
    <w:name w:val="Titel Zchn"/>
    <w:basedOn w:val="Absatz-Standardschriftart"/>
    <w:link w:val="Titel"/>
    <w:uiPriority w:val="10"/>
    <w:qFormat/>
    <w:rsid w:val="00A0236E"/>
    <w:rPr>
      <w:rFonts w:asciiTheme="majorHAnsi" w:eastAsiaTheme="majorEastAsia" w:hAnsiTheme="majorHAnsi" w:cstheme="majorBidi"/>
      <w:spacing w:val="-10"/>
      <w:kern w:val="2"/>
      <w:sz w:val="56"/>
      <w:szCs w:val="56"/>
    </w:rPr>
  </w:style>
  <w:style w:type="character" w:customStyle="1" w:styleId="MakrotextZchn">
    <w:name w:val="Makrotext Zchn"/>
    <w:basedOn w:val="Absatz-Standardschriftart"/>
    <w:link w:val="Makrotext"/>
    <w:uiPriority w:val="99"/>
    <w:semiHidden/>
    <w:qFormat/>
    <w:rsid w:val="00A0236E"/>
    <w:rPr>
      <w:rFonts w:ascii="Consolas" w:hAnsi="Consolas"/>
      <w:sz w:val="20"/>
      <w:szCs w:val="20"/>
    </w:rPr>
  </w:style>
  <w:style w:type="character" w:customStyle="1" w:styleId="EndnotentextZchn">
    <w:name w:val="Endnotentext Zchn"/>
    <w:basedOn w:val="Absatz-Standardschriftart"/>
    <w:link w:val="Endnotentext"/>
    <w:uiPriority w:val="99"/>
    <w:semiHidden/>
    <w:qFormat/>
    <w:rsid w:val="00A0236E"/>
    <w:rPr>
      <w:sz w:val="20"/>
      <w:szCs w:val="20"/>
    </w:rPr>
  </w:style>
  <w:style w:type="character" w:customStyle="1" w:styleId="Endnotenanker">
    <w:name w:val="Endnotenanker"/>
    <w:qFormat/>
    <w:rPr>
      <w:vertAlign w:val="superscript"/>
    </w:rPr>
  </w:style>
  <w:style w:type="character" w:customStyle="1" w:styleId="EndnoteCharacters">
    <w:name w:val="Endnote Characters"/>
    <w:basedOn w:val="Absatz-Standardschriftart"/>
    <w:uiPriority w:val="99"/>
    <w:semiHidden/>
    <w:unhideWhenUsed/>
    <w:qFormat/>
    <w:rsid w:val="00A0236E"/>
    <w:rPr>
      <w:vertAlign w:val="superscript"/>
    </w:rPr>
  </w:style>
  <w:style w:type="character" w:styleId="Seitenzahl">
    <w:name w:val="page number"/>
    <w:basedOn w:val="Absatz-Standardschriftart"/>
    <w:uiPriority w:val="99"/>
    <w:semiHidden/>
    <w:unhideWhenUsed/>
    <w:qFormat/>
    <w:rsid w:val="00A0236E"/>
  </w:style>
  <w:style w:type="character" w:styleId="Zeilennummer">
    <w:name w:val="line number"/>
    <w:basedOn w:val="Absatz-Standardschriftart"/>
    <w:uiPriority w:val="99"/>
    <w:semiHidden/>
    <w:unhideWhenUsed/>
    <w:qFormat/>
    <w:rsid w:val="00A0236E"/>
  </w:style>
  <w:style w:type="character" w:customStyle="1" w:styleId="Funotenanker">
    <w:name w:val="Fußnotenanker"/>
    <w:qFormat/>
    <w:rPr>
      <w:vertAlign w:val="superscript"/>
    </w:rPr>
  </w:style>
  <w:style w:type="character" w:customStyle="1" w:styleId="FootnoteCharacters">
    <w:name w:val="Footnote Characters"/>
    <w:basedOn w:val="Absatz-Standardschriftart"/>
    <w:uiPriority w:val="99"/>
    <w:semiHidden/>
    <w:unhideWhenUsed/>
    <w:qFormat/>
    <w:rsid w:val="00A0236E"/>
    <w:rPr>
      <w:vertAlign w:val="superscript"/>
    </w:rPr>
  </w:style>
  <w:style w:type="character" w:customStyle="1" w:styleId="FuzeileZchn">
    <w:name w:val="Fußzeile Zchn"/>
    <w:basedOn w:val="Absatz-Standardschriftart"/>
    <w:link w:val="Fuzeile"/>
    <w:uiPriority w:val="99"/>
    <w:semiHidden/>
    <w:qFormat/>
    <w:rsid w:val="00A0236E"/>
  </w:style>
  <w:style w:type="character" w:customStyle="1" w:styleId="KopfzeileZchn">
    <w:name w:val="Kopfzeile Zchn"/>
    <w:basedOn w:val="Absatz-Standardschriftart"/>
    <w:link w:val="Kopfzeile"/>
    <w:uiPriority w:val="99"/>
    <w:semiHidden/>
    <w:qFormat/>
    <w:rsid w:val="00A0236E"/>
  </w:style>
  <w:style w:type="character" w:customStyle="1" w:styleId="FunotentextZchn">
    <w:name w:val="Fußnotentext Zchn"/>
    <w:basedOn w:val="Absatz-Standardschriftart"/>
    <w:link w:val="Funotentext"/>
    <w:uiPriority w:val="99"/>
    <w:semiHidden/>
    <w:qFormat/>
    <w:rsid w:val="00A0236E"/>
    <w:rPr>
      <w:sz w:val="20"/>
      <w:szCs w:val="20"/>
    </w:rPr>
  </w:style>
  <w:style w:type="character" w:customStyle="1" w:styleId="Beispiel">
    <w:name w:val="Beispiel"/>
    <w:qFormat/>
    <w:rPr>
      <w:rFonts w:ascii="Liberation Mono" w:eastAsia="Liberation Mono" w:hAnsi="Liberation Mono" w:cs="Liberation Mono"/>
    </w:rPr>
  </w:style>
  <w:style w:type="character" w:customStyle="1" w:styleId="Definition">
    <w:name w:val="Definition"/>
    <w:qFormat/>
  </w:style>
  <w:style w:type="character" w:customStyle="1" w:styleId="Nummerierungszeichen">
    <w:name w:val="Nummerierungszeichen"/>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A0236E"/>
    <w:pPr>
      <w:spacing w:after="120"/>
    </w:pPr>
  </w:style>
  <w:style w:type="paragraph" w:styleId="Liste">
    <w:name w:val="List"/>
    <w:basedOn w:val="Standard"/>
    <w:uiPriority w:val="99"/>
    <w:semiHidden/>
    <w:unhideWhenUsed/>
    <w:rsid w:val="00A0236E"/>
    <w:pPr>
      <w:ind w:left="283" w:hanging="283"/>
      <w:contextualSpacing/>
    </w:pPr>
  </w:style>
  <w:style w:type="paragraph" w:styleId="Beschriftung">
    <w:name w:val="caption"/>
    <w:basedOn w:val="Standard"/>
    <w:next w:val="Standard"/>
    <w:uiPriority w:val="35"/>
    <w:unhideWhenUsed/>
    <w:qFormat/>
    <w:rsid w:val="00073279"/>
    <w:pPr>
      <w:spacing w:after="200" w:line="240" w:lineRule="auto"/>
    </w:pPr>
    <w:rPr>
      <w:iCs/>
      <w:color w:val="000000" w:themeColor="text1"/>
      <w:szCs w:val="18"/>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pPr>
      <w:suppressLineNumbers/>
    </w:pPr>
    <w:rPr>
      <w:rFonts w:cs="Lohit Devanagari"/>
    </w:rPr>
  </w:style>
  <w:style w:type="paragraph" w:styleId="Kommentartext">
    <w:name w:val="annotation text"/>
    <w:basedOn w:val="Standard"/>
    <w:link w:val="KommentartextZchn"/>
    <w:uiPriority w:val="99"/>
    <w:semiHidden/>
    <w:unhideWhenUsed/>
    <w:qFormat/>
    <w:rsid w:val="005F3B7C"/>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5F3B7C"/>
    <w:rPr>
      <w:b/>
      <w:bCs/>
    </w:rPr>
  </w:style>
  <w:style w:type="paragraph" w:styleId="Sprechblasentext">
    <w:name w:val="Balloon Text"/>
    <w:basedOn w:val="Standard"/>
    <w:link w:val="SprechblasentextZchn"/>
    <w:uiPriority w:val="99"/>
    <w:semiHidden/>
    <w:unhideWhenUsed/>
    <w:qFormat/>
    <w:rsid w:val="005F3B7C"/>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qFormat/>
    <w:rsid w:val="00582584"/>
    <w:pPr>
      <w:spacing w:after="120"/>
    </w:pPr>
  </w:style>
  <w:style w:type="paragraph" w:customStyle="1" w:styleId="CitaviBibliographyHeading">
    <w:name w:val="Citavi Bibliography Heading"/>
    <w:basedOn w:val="berschrift1"/>
    <w:link w:val="CitaviBibliographyHeadingZchn"/>
    <w:qFormat/>
    <w:rsid w:val="00582584"/>
  </w:style>
  <w:style w:type="paragraph" w:customStyle="1" w:styleId="CitaviBibliographySubheading1">
    <w:name w:val="Citavi Bibliography Subheading 1"/>
    <w:basedOn w:val="berschrift2"/>
    <w:link w:val="CitaviBibliographySubheading1Zchn"/>
    <w:qFormat/>
    <w:rsid w:val="00582584"/>
  </w:style>
  <w:style w:type="paragraph" w:customStyle="1" w:styleId="CitaviBibliographySubheading2">
    <w:name w:val="Citavi Bibliography Subheading 2"/>
    <w:basedOn w:val="berschrift3"/>
    <w:link w:val="CitaviBibliographySubheading2Zchn"/>
    <w:qFormat/>
    <w:rsid w:val="00582584"/>
  </w:style>
  <w:style w:type="paragraph" w:customStyle="1" w:styleId="CitaviBibliographySubheading3">
    <w:name w:val="Citavi Bibliography Subheading 3"/>
    <w:basedOn w:val="berschrift4"/>
    <w:link w:val="CitaviBibliographySubheading3Zchn"/>
    <w:qFormat/>
    <w:rsid w:val="00582584"/>
  </w:style>
  <w:style w:type="paragraph" w:customStyle="1" w:styleId="CitaviBibliographySubheading4">
    <w:name w:val="Citavi Bibliography Subheading 4"/>
    <w:basedOn w:val="berschrift5"/>
    <w:link w:val="CitaviBibliographySubheading4Zchn"/>
    <w:qFormat/>
    <w:rsid w:val="00582584"/>
  </w:style>
  <w:style w:type="paragraph" w:customStyle="1" w:styleId="CitaviBibliographySubheading5">
    <w:name w:val="Citavi Bibliography Subheading 5"/>
    <w:basedOn w:val="berschrift6"/>
    <w:link w:val="CitaviBibliographySubheading5Zchn"/>
    <w:qFormat/>
    <w:rsid w:val="00582584"/>
  </w:style>
  <w:style w:type="paragraph" w:customStyle="1" w:styleId="CitaviBibliographySubheading6">
    <w:name w:val="Citavi Bibliography Subheading 6"/>
    <w:basedOn w:val="berschrift7"/>
    <w:link w:val="CitaviBibliographySubheading6Zchn"/>
    <w:qFormat/>
    <w:rsid w:val="00582584"/>
  </w:style>
  <w:style w:type="paragraph" w:customStyle="1" w:styleId="CitaviBibliographySubheading7">
    <w:name w:val="Citavi Bibliography Subheading 7"/>
    <w:basedOn w:val="berschrift8"/>
    <w:link w:val="CitaviBibliographySubheading7Zchn"/>
    <w:qFormat/>
    <w:rsid w:val="00582584"/>
  </w:style>
  <w:style w:type="paragraph" w:customStyle="1" w:styleId="CitaviBibliographySubheading8">
    <w:name w:val="Citavi Bibliography Subheading 8"/>
    <w:basedOn w:val="berschrift9"/>
    <w:link w:val="CitaviBibliographySubheading8Zchn"/>
    <w:qFormat/>
    <w:rsid w:val="00582584"/>
  </w:style>
  <w:style w:type="paragraph" w:styleId="Inhaltsverzeichnisberschrift">
    <w:name w:val="TOC Heading"/>
    <w:basedOn w:val="berschrift1"/>
    <w:next w:val="Standard"/>
    <w:uiPriority w:val="39"/>
    <w:semiHidden/>
    <w:unhideWhenUsed/>
    <w:qFormat/>
    <w:rsid w:val="00A0236E"/>
  </w:style>
  <w:style w:type="paragraph" w:styleId="Literaturverzeichnis">
    <w:name w:val="Bibliography"/>
    <w:basedOn w:val="Standard"/>
    <w:next w:val="Standard"/>
    <w:uiPriority w:val="37"/>
    <w:semiHidden/>
    <w:unhideWhenUsed/>
    <w:qFormat/>
    <w:rsid w:val="00A0236E"/>
  </w:style>
  <w:style w:type="paragraph" w:styleId="IntensivesZitat">
    <w:name w:val="Intense Quote"/>
    <w:basedOn w:val="Standard"/>
    <w:next w:val="Standard"/>
    <w:link w:val="IntensivesZitatZchn"/>
    <w:uiPriority w:val="30"/>
    <w:qFormat/>
    <w:rsid w:val="00A0236E"/>
    <w:pPr>
      <w:pBdr>
        <w:top w:val="single" w:sz="4" w:space="10" w:color="4472C4"/>
        <w:bottom w:val="single" w:sz="4" w:space="10" w:color="4472C4"/>
      </w:pBdr>
      <w:spacing w:before="360" w:after="360"/>
      <w:ind w:left="864" w:right="864"/>
      <w:jc w:val="center"/>
    </w:pPr>
    <w:rPr>
      <w:i/>
      <w:iCs/>
      <w:color w:val="4472C4" w:themeColor="accent1"/>
    </w:rPr>
  </w:style>
  <w:style w:type="paragraph" w:styleId="Zitat">
    <w:name w:val="Quote"/>
    <w:basedOn w:val="Standard"/>
    <w:next w:val="Standard"/>
    <w:link w:val="ZitatZchn"/>
    <w:uiPriority w:val="29"/>
    <w:qFormat/>
    <w:rsid w:val="00A0236E"/>
    <w:pPr>
      <w:spacing w:before="200"/>
      <w:ind w:left="864" w:right="864"/>
      <w:jc w:val="center"/>
    </w:pPr>
    <w:rPr>
      <w:i/>
      <w:iCs/>
      <w:color w:val="404040" w:themeColor="text1" w:themeTint="BF"/>
    </w:rPr>
  </w:style>
  <w:style w:type="paragraph" w:styleId="Listenabsatz">
    <w:name w:val="List Paragraph"/>
    <w:basedOn w:val="Standard"/>
    <w:uiPriority w:val="34"/>
    <w:qFormat/>
    <w:rsid w:val="00A0236E"/>
    <w:pPr>
      <w:ind w:left="720"/>
      <w:contextualSpacing/>
    </w:pPr>
  </w:style>
  <w:style w:type="paragraph" w:styleId="KeinLeerraum">
    <w:name w:val="No Spacing"/>
    <w:uiPriority w:val="1"/>
    <w:qFormat/>
    <w:rsid w:val="00A0236E"/>
    <w:rPr>
      <w:sz w:val="22"/>
    </w:rPr>
  </w:style>
  <w:style w:type="paragraph" w:styleId="HTMLVorformatiert">
    <w:name w:val="HTML Preformatted"/>
    <w:basedOn w:val="Standard"/>
    <w:link w:val="HTMLVorformatiertZchn"/>
    <w:uiPriority w:val="99"/>
    <w:semiHidden/>
    <w:unhideWhenUsed/>
    <w:qFormat/>
    <w:rsid w:val="00A0236E"/>
    <w:pPr>
      <w:spacing w:after="0" w:line="240" w:lineRule="auto"/>
    </w:pPr>
    <w:rPr>
      <w:rFonts w:ascii="Consolas" w:hAnsi="Consolas"/>
      <w:sz w:val="20"/>
      <w:szCs w:val="20"/>
    </w:rPr>
  </w:style>
  <w:style w:type="paragraph" w:styleId="HTMLAdresse">
    <w:name w:val="HTML Address"/>
    <w:basedOn w:val="Standard"/>
    <w:link w:val="HTMLAdresseZchn"/>
    <w:uiPriority w:val="99"/>
    <w:semiHidden/>
    <w:unhideWhenUsed/>
    <w:qFormat/>
    <w:rsid w:val="00A0236E"/>
    <w:pPr>
      <w:spacing w:after="0" w:line="240" w:lineRule="auto"/>
    </w:pPr>
    <w:rPr>
      <w:i/>
      <w:iCs/>
    </w:rPr>
  </w:style>
  <w:style w:type="paragraph" w:styleId="StandardWeb">
    <w:name w:val="Normal (Web)"/>
    <w:basedOn w:val="Standard"/>
    <w:uiPriority w:val="99"/>
    <w:semiHidden/>
    <w:unhideWhenUsed/>
    <w:qFormat/>
    <w:rsid w:val="00A0236E"/>
    <w:rPr>
      <w:rFonts w:ascii="Times New Roman" w:hAnsi="Times New Roman" w:cs="Times New Roman"/>
      <w:sz w:val="24"/>
      <w:szCs w:val="24"/>
    </w:rPr>
  </w:style>
  <w:style w:type="paragraph" w:styleId="NurText">
    <w:name w:val="Plain Text"/>
    <w:basedOn w:val="Standard"/>
    <w:link w:val="NurTextZchn"/>
    <w:uiPriority w:val="99"/>
    <w:semiHidden/>
    <w:unhideWhenUsed/>
    <w:qFormat/>
    <w:rsid w:val="00A0236E"/>
    <w:pPr>
      <w:spacing w:after="0" w:line="240" w:lineRule="auto"/>
    </w:pPr>
    <w:rPr>
      <w:rFonts w:ascii="Consolas" w:hAnsi="Consolas"/>
      <w:sz w:val="21"/>
      <w:szCs w:val="21"/>
    </w:rPr>
  </w:style>
  <w:style w:type="paragraph" w:styleId="Dokumentstruktur">
    <w:name w:val="Document Map"/>
    <w:basedOn w:val="Standard"/>
    <w:link w:val="DokumentstrukturZchn"/>
    <w:uiPriority w:val="99"/>
    <w:semiHidden/>
    <w:unhideWhenUsed/>
    <w:qFormat/>
    <w:rsid w:val="00A0236E"/>
    <w:pPr>
      <w:spacing w:after="0" w:line="240" w:lineRule="auto"/>
    </w:pPr>
    <w:rPr>
      <w:rFonts w:ascii="Segoe UI" w:hAnsi="Segoe UI" w:cs="Segoe UI"/>
      <w:sz w:val="16"/>
      <w:szCs w:val="16"/>
    </w:rPr>
  </w:style>
  <w:style w:type="paragraph" w:styleId="Blocktext">
    <w:name w:val="Block Text"/>
    <w:basedOn w:val="Standard"/>
    <w:uiPriority w:val="99"/>
    <w:semiHidden/>
    <w:unhideWhenUsed/>
    <w:qFormat/>
    <w:rsid w:val="00A0236E"/>
    <w:pPr>
      <w:pBdr>
        <w:top w:val="single" w:sz="2" w:space="10" w:color="4472C4"/>
        <w:left w:val="single" w:sz="2" w:space="10" w:color="4472C4"/>
        <w:bottom w:val="single" w:sz="2" w:space="10" w:color="4472C4"/>
        <w:right w:val="single" w:sz="2" w:space="10" w:color="4472C4"/>
      </w:pBdr>
      <w:ind w:left="1152" w:right="1152"/>
    </w:pPr>
    <w:rPr>
      <w:rFonts w:eastAsiaTheme="minorEastAsia"/>
      <w:i/>
      <w:iCs/>
      <w:color w:val="4472C4" w:themeColor="accent1"/>
    </w:rPr>
  </w:style>
  <w:style w:type="paragraph" w:styleId="Textkrper-Einzug3">
    <w:name w:val="Body Text Indent 3"/>
    <w:basedOn w:val="Standard"/>
    <w:uiPriority w:val="99"/>
    <w:semiHidden/>
    <w:unhideWhenUsed/>
    <w:qFormat/>
    <w:rsid w:val="00A0236E"/>
    <w:pPr>
      <w:spacing w:after="120"/>
      <w:ind w:left="283"/>
    </w:pPr>
    <w:rPr>
      <w:sz w:val="16"/>
      <w:szCs w:val="16"/>
    </w:rPr>
  </w:style>
  <w:style w:type="paragraph" w:styleId="Textkrper-Einzug2">
    <w:name w:val="Body Text Indent 2"/>
    <w:basedOn w:val="Standard"/>
    <w:uiPriority w:val="99"/>
    <w:semiHidden/>
    <w:unhideWhenUsed/>
    <w:qFormat/>
    <w:rsid w:val="00A0236E"/>
    <w:pPr>
      <w:spacing w:after="120" w:line="480" w:lineRule="auto"/>
      <w:ind w:left="283"/>
    </w:pPr>
  </w:style>
  <w:style w:type="paragraph" w:styleId="Textkrper3">
    <w:name w:val="Body Text 3"/>
    <w:basedOn w:val="Standard"/>
    <w:link w:val="Textkrper3Zchn"/>
    <w:uiPriority w:val="99"/>
    <w:semiHidden/>
    <w:unhideWhenUsed/>
    <w:qFormat/>
    <w:rsid w:val="00A0236E"/>
    <w:pPr>
      <w:spacing w:after="120"/>
    </w:pPr>
    <w:rPr>
      <w:sz w:val="16"/>
      <w:szCs w:val="16"/>
    </w:rPr>
  </w:style>
  <w:style w:type="paragraph" w:styleId="Textkrper2">
    <w:name w:val="Body Text 2"/>
    <w:basedOn w:val="Standard"/>
    <w:link w:val="Textkrper2Zchn"/>
    <w:uiPriority w:val="99"/>
    <w:semiHidden/>
    <w:unhideWhenUsed/>
    <w:qFormat/>
    <w:rsid w:val="00A0236E"/>
    <w:pPr>
      <w:spacing w:after="120" w:line="480" w:lineRule="auto"/>
    </w:pPr>
  </w:style>
  <w:style w:type="paragraph" w:styleId="Fu-Endnotenberschrift">
    <w:name w:val="Note Heading"/>
    <w:basedOn w:val="Standard"/>
    <w:next w:val="Standard"/>
    <w:uiPriority w:val="99"/>
    <w:semiHidden/>
    <w:unhideWhenUsed/>
    <w:qFormat/>
    <w:rsid w:val="00A0236E"/>
    <w:pPr>
      <w:spacing w:after="0" w:line="240" w:lineRule="auto"/>
    </w:pPr>
  </w:style>
  <w:style w:type="paragraph" w:styleId="Textkrper-Zeileneinzug">
    <w:name w:val="Body Text Indent"/>
    <w:basedOn w:val="Textkrper"/>
    <w:uiPriority w:val="99"/>
    <w:semiHidden/>
    <w:unhideWhenUsed/>
    <w:qFormat/>
    <w:rsid w:val="00A0236E"/>
    <w:pPr>
      <w:spacing w:after="160"/>
      <w:ind w:firstLine="360"/>
    </w:pPr>
  </w:style>
  <w:style w:type="paragraph" w:styleId="Textkrper-Erstzeileneinzug2">
    <w:name w:val="Body Text First Indent 2"/>
    <w:basedOn w:val="Textkrper-Zeileneinzug"/>
    <w:uiPriority w:val="99"/>
    <w:semiHidden/>
    <w:unhideWhenUsed/>
    <w:qFormat/>
    <w:rsid w:val="00A0236E"/>
    <w:pPr>
      <w:ind w:left="360"/>
    </w:pPr>
  </w:style>
  <w:style w:type="paragraph" w:styleId="Datum">
    <w:name w:val="Date"/>
    <w:basedOn w:val="Standard"/>
    <w:next w:val="Standard"/>
    <w:link w:val="DatumZchn"/>
    <w:uiPriority w:val="99"/>
    <w:semiHidden/>
    <w:unhideWhenUsed/>
    <w:qFormat/>
    <w:rsid w:val="00A0236E"/>
  </w:style>
  <w:style w:type="paragraph" w:styleId="Anrede">
    <w:name w:val="Salutation"/>
    <w:basedOn w:val="Standard"/>
    <w:next w:val="Standard"/>
    <w:link w:val="AnredeZchn"/>
    <w:uiPriority w:val="99"/>
    <w:semiHidden/>
    <w:unhideWhenUsed/>
    <w:rsid w:val="00A0236E"/>
  </w:style>
  <w:style w:type="paragraph" w:styleId="Untertitel">
    <w:name w:val="Subtitle"/>
    <w:basedOn w:val="Standard"/>
    <w:next w:val="Standard"/>
    <w:link w:val="UntertitelZchn"/>
    <w:uiPriority w:val="11"/>
    <w:qFormat/>
    <w:rsid w:val="00A0236E"/>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qFormat/>
    <w:rsid w:val="00A0236E"/>
    <w:pPr>
      <w:pBdr>
        <w:top w:val="single" w:sz="6" w:space="1" w:color="000000"/>
        <w:left w:val="single" w:sz="6" w:space="1" w:color="000000"/>
        <w:bottom w:val="single" w:sz="6" w:space="1" w:color="000000"/>
        <w:right w:val="single" w:sz="6" w:space="1" w:color="000000"/>
      </w:pBdr>
      <w:shd w:val="pct20" w:color="auto" w:fill="auto"/>
      <w:spacing w:after="0" w:line="240" w:lineRule="auto"/>
      <w:ind w:left="1134" w:hanging="1134"/>
    </w:pPr>
    <w:rPr>
      <w:rFonts w:asciiTheme="majorHAnsi" w:eastAsiaTheme="majorEastAsia" w:hAnsiTheme="majorHAnsi" w:cstheme="majorBidi"/>
      <w:sz w:val="24"/>
      <w:szCs w:val="24"/>
    </w:rPr>
  </w:style>
  <w:style w:type="paragraph" w:styleId="Listenfortsetzung5">
    <w:name w:val="List Continue 5"/>
    <w:basedOn w:val="Standard"/>
    <w:uiPriority w:val="99"/>
    <w:semiHidden/>
    <w:unhideWhenUsed/>
    <w:qFormat/>
    <w:rsid w:val="00A0236E"/>
    <w:pPr>
      <w:spacing w:after="120"/>
      <w:ind w:left="1415"/>
      <w:contextualSpacing/>
    </w:pPr>
  </w:style>
  <w:style w:type="paragraph" w:styleId="Listenfortsetzung4">
    <w:name w:val="List Continue 4"/>
    <w:basedOn w:val="Standard"/>
    <w:uiPriority w:val="99"/>
    <w:semiHidden/>
    <w:unhideWhenUsed/>
    <w:qFormat/>
    <w:rsid w:val="00A0236E"/>
    <w:pPr>
      <w:spacing w:after="120"/>
      <w:ind w:left="1132"/>
      <w:contextualSpacing/>
    </w:pPr>
  </w:style>
  <w:style w:type="paragraph" w:styleId="Listenfortsetzung3">
    <w:name w:val="List Continue 3"/>
    <w:basedOn w:val="Standard"/>
    <w:uiPriority w:val="99"/>
    <w:semiHidden/>
    <w:unhideWhenUsed/>
    <w:qFormat/>
    <w:rsid w:val="00A0236E"/>
    <w:pPr>
      <w:spacing w:after="120"/>
      <w:ind w:left="849"/>
      <w:contextualSpacing/>
    </w:pPr>
  </w:style>
  <w:style w:type="paragraph" w:styleId="Listenfortsetzung2">
    <w:name w:val="List Continue 2"/>
    <w:basedOn w:val="Standard"/>
    <w:uiPriority w:val="99"/>
    <w:semiHidden/>
    <w:unhideWhenUsed/>
    <w:qFormat/>
    <w:rsid w:val="00A0236E"/>
    <w:pPr>
      <w:spacing w:after="120"/>
      <w:ind w:left="566"/>
      <w:contextualSpacing/>
    </w:pPr>
  </w:style>
  <w:style w:type="paragraph" w:styleId="Listenfortsetzung">
    <w:name w:val="List Continue"/>
    <w:basedOn w:val="Standard"/>
    <w:uiPriority w:val="99"/>
    <w:semiHidden/>
    <w:unhideWhenUsed/>
    <w:qFormat/>
    <w:rsid w:val="00A0236E"/>
    <w:pPr>
      <w:spacing w:after="120"/>
      <w:ind w:left="283"/>
      <w:contextualSpacing/>
    </w:pPr>
  </w:style>
  <w:style w:type="paragraph" w:styleId="Unterschrift">
    <w:name w:val="Signature"/>
    <w:basedOn w:val="Standard"/>
    <w:link w:val="UnterschriftZchn"/>
    <w:uiPriority w:val="99"/>
    <w:semiHidden/>
    <w:unhideWhenUsed/>
    <w:rsid w:val="00A0236E"/>
    <w:pPr>
      <w:spacing w:after="0" w:line="240" w:lineRule="auto"/>
      <w:ind w:left="4252"/>
    </w:pPr>
  </w:style>
  <w:style w:type="paragraph" w:styleId="Gruformel">
    <w:name w:val="Closing"/>
    <w:basedOn w:val="Standard"/>
    <w:link w:val="GruformelZchn"/>
    <w:uiPriority w:val="99"/>
    <w:semiHidden/>
    <w:unhideWhenUsed/>
    <w:qFormat/>
    <w:rsid w:val="00A0236E"/>
    <w:pPr>
      <w:spacing w:after="0" w:line="240" w:lineRule="auto"/>
      <w:ind w:left="4252"/>
    </w:pPr>
  </w:style>
  <w:style w:type="paragraph" w:styleId="Titel">
    <w:name w:val="Title"/>
    <w:basedOn w:val="Standard"/>
    <w:next w:val="Standard"/>
    <w:link w:val="TitelZchn"/>
    <w:uiPriority w:val="10"/>
    <w:qFormat/>
    <w:rsid w:val="00A0236E"/>
    <w:pPr>
      <w:spacing w:after="0" w:line="240" w:lineRule="auto"/>
      <w:contextualSpacing/>
    </w:pPr>
    <w:rPr>
      <w:rFonts w:asciiTheme="majorHAnsi" w:eastAsiaTheme="majorEastAsia" w:hAnsiTheme="majorHAnsi" w:cstheme="majorBidi"/>
      <w:spacing w:val="-10"/>
      <w:kern w:val="2"/>
      <w:sz w:val="56"/>
      <w:szCs w:val="56"/>
    </w:rPr>
  </w:style>
  <w:style w:type="paragraph" w:styleId="Listennummer5">
    <w:name w:val="List Number 5"/>
    <w:basedOn w:val="Standard"/>
    <w:uiPriority w:val="99"/>
    <w:semiHidden/>
    <w:unhideWhenUsed/>
    <w:qFormat/>
    <w:rsid w:val="00A0236E"/>
    <w:pPr>
      <w:contextualSpacing/>
    </w:pPr>
  </w:style>
  <w:style w:type="paragraph" w:styleId="Listennummer4">
    <w:name w:val="List Number 4"/>
    <w:basedOn w:val="Standard"/>
    <w:uiPriority w:val="99"/>
    <w:semiHidden/>
    <w:unhideWhenUsed/>
    <w:qFormat/>
    <w:rsid w:val="00A0236E"/>
    <w:pPr>
      <w:contextualSpacing/>
    </w:pPr>
  </w:style>
  <w:style w:type="paragraph" w:styleId="Listennummer3">
    <w:name w:val="List Number 3"/>
    <w:basedOn w:val="Standard"/>
    <w:uiPriority w:val="99"/>
    <w:semiHidden/>
    <w:unhideWhenUsed/>
    <w:qFormat/>
    <w:rsid w:val="00A0236E"/>
    <w:pPr>
      <w:contextualSpacing/>
    </w:pPr>
  </w:style>
  <w:style w:type="paragraph" w:styleId="Listennummer2">
    <w:name w:val="List Number 2"/>
    <w:basedOn w:val="Standard"/>
    <w:uiPriority w:val="99"/>
    <w:semiHidden/>
    <w:unhideWhenUsed/>
    <w:qFormat/>
    <w:rsid w:val="00A0236E"/>
    <w:pPr>
      <w:contextualSpacing/>
    </w:pPr>
  </w:style>
  <w:style w:type="paragraph" w:styleId="Aufzhlungszeichen5">
    <w:name w:val="List Bullet 5"/>
    <w:basedOn w:val="Standard"/>
    <w:uiPriority w:val="99"/>
    <w:semiHidden/>
    <w:unhideWhenUsed/>
    <w:qFormat/>
    <w:rsid w:val="00A0236E"/>
    <w:pPr>
      <w:ind w:left="1132" w:hanging="283"/>
      <w:contextualSpacing/>
    </w:pPr>
  </w:style>
  <w:style w:type="paragraph" w:styleId="Aufzhlungszeichen4">
    <w:name w:val="List Bullet 4"/>
    <w:basedOn w:val="Standard"/>
    <w:uiPriority w:val="99"/>
    <w:semiHidden/>
    <w:unhideWhenUsed/>
    <w:qFormat/>
    <w:rsid w:val="00A0236E"/>
    <w:pPr>
      <w:ind w:left="849" w:hanging="283"/>
      <w:contextualSpacing/>
    </w:pPr>
  </w:style>
  <w:style w:type="paragraph" w:styleId="Aufzhlungszeichen3">
    <w:name w:val="List Bullet 3"/>
    <w:basedOn w:val="Standard"/>
    <w:uiPriority w:val="99"/>
    <w:semiHidden/>
    <w:unhideWhenUsed/>
    <w:qFormat/>
    <w:rsid w:val="00A0236E"/>
    <w:pPr>
      <w:ind w:left="566" w:hanging="283"/>
      <w:contextualSpacing/>
    </w:pPr>
  </w:style>
  <w:style w:type="paragraph" w:styleId="Aufzhlungszeichen2">
    <w:name w:val="List Bullet 2"/>
    <w:basedOn w:val="Standard"/>
    <w:uiPriority w:val="99"/>
    <w:semiHidden/>
    <w:unhideWhenUsed/>
    <w:qFormat/>
    <w:rsid w:val="00A0236E"/>
    <w:pPr>
      <w:contextualSpacing/>
    </w:pPr>
  </w:style>
  <w:style w:type="paragraph" w:styleId="Listennummer">
    <w:name w:val="List Number"/>
    <w:basedOn w:val="Standard"/>
    <w:uiPriority w:val="99"/>
    <w:semiHidden/>
    <w:unhideWhenUsed/>
    <w:qFormat/>
    <w:rsid w:val="00A0236E"/>
    <w:pPr>
      <w:contextualSpacing/>
    </w:pPr>
  </w:style>
  <w:style w:type="paragraph" w:styleId="Aufzhlungszeichen">
    <w:name w:val="List Bullet"/>
    <w:basedOn w:val="Standard"/>
    <w:uiPriority w:val="99"/>
    <w:semiHidden/>
    <w:unhideWhenUsed/>
    <w:qFormat/>
    <w:rsid w:val="00A0236E"/>
    <w:pPr>
      <w:contextualSpacing/>
    </w:pPr>
  </w:style>
  <w:style w:type="paragraph" w:styleId="RGV-berschrift">
    <w:name w:val="toa heading"/>
    <w:basedOn w:val="Standard"/>
    <w:next w:val="Standard"/>
    <w:uiPriority w:val="99"/>
    <w:semiHidden/>
    <w:unhideWhenUsed/>
    <w:qFormat/>
    <w:rsid w:val="00A0236E"/>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qFormat/>
    <w:rsid w:val="00A0236E"/>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Cs w:val="20"/>
    </w:rPr>
  </w:style>
  <w:style w:type="paragraph" w:styleId="Rechtsgrundlagenverzeichnis">
    <w:name w:val="table of authorities"/>
    <w:basedOn w:val="Standard"/>
    <w:next w:val="Standard"/>
    <w:uiPriority w:val="99"/>
    <w:semiHidden/>
    <w:unhideWhenUsed/>
    <w:qFormat/>
    <w:rsid w:val="00A0236E"/>
    <w:pPr>
      <w:spacing w:after="0"/>
      <w:ind w:left="220" w:hanging="220"/>
    </w:pPr>
  </w:style>
  <w:style w:type="paragraph" w:styleId="Endnotentext">
    <w:name w:val="endnote text"/>
    <w:basedOn w:val="Standard"/>
    <w:link w:val="EndnotentextZchn"/>
    <w:uiPriority w:val="99"/>
    <w:semiHidden/>
    <w:unhideWhenUsed/>
    <w:rsid w:val="00A0236E"/>
    <w:pPr>
      <w:spacing w:after="0" w:line="240" w:lineRule="auto"/>
    </w:pPr>
    <w:rPr>
      <w:sz w:val="20"/>
      <w:szCs w:val="20"/>
    </w:rPr>
  </w:style>
  <w:style w:type="paragraph" w:styleId="Umschlagabsenderadresse">
    <w:name w:val="envelope return"/>
    <w:basedOn w:val="Standard"/>
    <w:uiPriority w:val="99"/>
    <w:semiHidden/>
    <w:unhideWhenUsed/>
    <w:qFormat/>
    <w:rsid w:val="00A0236E"/>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qFormat/>
    <w:rsid w:val="00A0236E"/>
    <w:pPr>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qFormat/>
    <w:rsid w:val="00A0236E"/>
    <w:pPr>
      <w:spacing w:after="0"/>
    </w:pPr>
  </w:style>
  <w:style w:type="paragraph" w:styleId="Index1">
    <w:name w:val="index 1"/>
    <w:basedOn w:val="Standard"/>
    <w:next w:val="Standard"/>
    <w:autoRedefine/>
    <w:uiPriority w:val="99"/>
    <w:semiHidden/>
    <w:unhideWhenUsed/>
    <w:qFormat/>
    <w:rsid w:val="00A0236E"/>
    <w:pPr>
      <w:spacing w:after="0" w:line="240" w:lineRule="auto"/>
      <w:ind w:left="220" w:hanging="220"/>
    </w:pPr>
  </w:style>
  <w:style w:type="paragraph" w:styleId="Indexberschrift">
    <w:name w:val="index heading"/>
    <w:basedOn w:val="Standard"/>
    <w:next w:val="Index1"/>
    <w:uiPriority w:val="99"/>
    <w:semiHidden/>
    <w:unhideWhenUsed/>
    <w:qFormat/>
    <w:rsid w:val="00A0236E"/>
    <w:rPr>
      <w:rFonts w:asciiTheme="majorHAnsi" w:eastAsiaTheme="majorEastAsia" w:hAnsiTheme="majorHAnsi" w:cstheme="majorBidi"/>
      <w:b/>
      <w:bCs/>
    </w:rPr>
  </w:style>
  <w:style w:type="paragraph" w:customStyle="1" w:styleId="Kopf-undFuzeile">
    <w:name w:val="Kopf- und Fußzeile"/>
    <w:basedOn w:val="Standard"/>
    <w:qFormat/>
  </w:style>
  <w:style w:type="paragraph" w:customStyle="1" w:styleId="HeaderandFooter">
    <w:name w:val="Header and Footer"/>
    <w:basedOn w:val="Standard"/>
    <w:qFormat/>
  </w:style>
  <w:style w:type="paragraph" w:styleId="Fuzeile">
    <w:name w:val="footer"/>
    <w:basedOn w:val="Standard"/>
    <w:link w:val="FuzeileZchn"/>
    <w:uiPriority w:val="99"/>
    <w:semiHidden/>
    <w:unhideWhenUsed/>
    <w:rsid w:val="00A0236E"/>
    <w:pPr>
      <w:tabs>
        <w:tab w:val="center" w:pos="4536"/>
        <w:tab w:val="right" w:pos="9072"/>
      </w:tabs>
      <w:spacing w:after="0" w:line="240" w:lineRule="auto"/>
    </w:pPr>
  </w:style>
  <w:style w:type="paragraph" w:styleId="Kopfzeile">
    <w:name w:val="header"/>
    <w:basedOn w:val="Standard"/>
    <w:link w:val="KopfzeileZchn"/>
    <w:uiPriority w:val="99"/>
    <w:semiHidden/>
    <w:unhideWhenUsed/>
    <w:rsid w:val="00A0236E"/>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A0236E"/>
    <w:pPr>
      <w:spacing w:after="0" w:line="240" w:lineRule="auto"/>
    </w:pPr>
    <w:rPr>
      <w:sz w:val="20"/>
      <w:szCs w:val="20"/>
    </w:rPr>
  </w:style>
  <w:style w:type="paragraph" w:styleId="Standardeinzug">
    <w:name w:val="Normal Indent"/>
    <w:basedOn w:val="Standard"/>
    <w:uiPriority w:val="99"/>
    <w:semiHidden/>
    <w:unhideWhenUsed/>
    <w:qFormat/>
    <w:rsid w:val="00A0236E"/>
    <w:pPr>
      <w:ind w:left="720"/>
    </w:pPr>
  </w:style>
  <w:style w:type="paragraph" w:styleId="Verzeichnis9">
    <w:name w:val="toc 9"/>
    <w:basedOn w:val="Standard"/>
    <w:next w:val="Standard"/>
    <w:autoRedefine/>
    <w:uiPriority w:val="39"/>
    <w:semiHidden/>
    <w:unhideWhenUsed/>
    <w:rsid w:val="00A0236E"/>
    <w:pPr>
      <w:spacing w:after="100"/>
      <w:ind w:left="1760"/>
    </w:pPr>
  </w:style>
  <w:style w:type="paragraph" w:styleId="Verzeichnis8">
    <w:name w:val="toc 8"/>
    <w:basedOn w:val="Standard"/>
    <w:next w:val="Standard"/>
    <w:autoRedefine/>
    <w:uiPriority w:val="39"/>
    <w:semiHidden/>
    <w:unhideWhenUsed/>
    <w:rsid w:val="00A0236E"/>
    <w:pPr>
      <w:spacing w:after="100"/>
      <w:ind w:left="1540"/>
    </w:pPr>
  </w:style>
  <w:style w:type="paragraph" w:styleId="Verzeichnis7">
    <w:name w:val="toc 7"/>
    <w:basedOn w:val="Standard"/>
    <w:next w:val="Standard"/>
    <w:autoRedefine/>
    <w:uiPriority w:val="39"/>
    <w:semiHidden/>
    <w:unhideWhenUsed/>
    <w:rsid w:val="00A0236E"/>
    <w:pPr>
      <w:spacing w:after="100"/>
      <w:ind w:left="1320"/>
    </w:pPr>
  </w:style>
  <w:style w:type="paragraph" w:styleId="Verzeichnis6">
    <w:name w:val="toc 6"/>
    <w:basedOn w:val="Standard"/>
    <w:next w:val="Standard"/>
    <w:autoRedefine/>
    <w:uiPriority w:val="39"/>
    <w:semiHidden/>
    <w:unhideWhenUsed/>
    <w:rsid w:val="00A0236E"/>
    <w:pPr>
      <w:spacing w:after="100"/>
      <w:ind w:left="1100"/>
    </w:pPr>
  </w:style>
  <w:style w:type="paragraph" w:styleId="Verzeichnis5">
    <w:name w:val="toc 5"/>
    <w:basedOn w:val="Standard"/>
    <w:next w:val="Standard"/>
    <w:autoRedefine/>
    <w:uiPriority w:val="39"/>
    <w:semiHidden/>
    <w:unhideWhenUsed/>
    <w:rsid w:val="00A0236E"/>
    <w:pPr>
      <w:spacing w:after="100"/>
      <w:ind w:left="880"/>
    </w:pPr>
  </w:style>
  <w:style w:type="paragraph" w:styleId="Verzeichnis4">
    <w:name w:val="toc 4"/>
    <w:basedOn w:val="Standard"/>
    <w:next w:val="Standard"/>
    <w:autoRedefine/>
    <w:uiPriority w:val="39"/>
    <w:semiHidden/>
    <w:unhideWhenUsed/>
    <w:rsid w:val="00A0236E"/>
    <w:pPr>
      <w:spacing w:after="100"/>
      <w:ind w:left="660"/>
    </w:pPr>
  </w:style>
  <w:style w:type="paragraph" w:styleId="Verzeichnis3">
    <w:name w:val="toc 3"/>
    <w:basedOn w:val="Standard"/>
    <w:next w:val="Standard"/>
    <w:autoRedefine/>
    <w:uiPriority w:val="39"/>
    <w:semiHidden/>
    <w:unhideWhenUsed/>
    <w:rsid w:val="00A0236E"/>
    <w:pPr>
      <w:spacing w:after="100"/>
      <w:ind w:left="440"/>
    </w:pPr>
  </w:style>
  <w:style w:type="paragraph" w:styleId="Verzeichnis2">
    <w:name w:val="toc 2"/>
    <w:basedOn w:val="Standard"/>
    <w:next w:val="Standard"/>
    <w:autoRedefine/>
    <w:uiPriority w:val="39"/>
    <w:semiHidden/>
    <w:unhideWhenUsed/>
    <w:rsid w:val="00A0236E"/>
    <w:pPr>
      <w:spacing w:after="100"/>
      <w:ind w:left="220"/>
    </w:pPr>
  </w:style>
  <w:style w:type="paragraph" w:styleId="Verzeichnis1">
    <w:name w:val="toc 1"/>
    <w:basedOn w:val="Standard"/>
    <w:next w:val="Standard"/>
    <w:autoRedefine/>
    <w:uiPriority w:val="39"/>
    <w:semiHidden/>
    <w:unhideWhenUsed/>
    <w:rsid w:val="00A0236E"/>
    <w:pPr>
      <w:spacing w:after="100"/>
    </w:pPr>
  </w:style>
  <w:style w:type="paragraph" w:styleId="Index9">
    <w:name w:val="index 9"/>
    <w:basedOn w:val="Standard"/>
    <w:next w:val="Standard"/>
    <w:autoRedefine/>
    <w:uiPriority w:val="99"/>
    <w:semiHidden/>
    <w:unhideWhenUsed/>
    <w:qFormat/>
    <w:rsid w:val="00A0236E"/>
    <w:pPr>
      <w:spacing w:after="0" w:line="240" w:lineRule="auto"/>
      <w:ind w:left="1980" w:hanging="220"/>
    </w:pPr>
  </w:style>
  <w:style w:type="paragraph" w:styleId="Index8">
    <w:name w:val="index 8"/>
    <w:basedOn w:val="Standard"/>
    <w:next w:val="Standard"/>
    <w:autoRedefine/>
    <w:uiPriority w:val="99"/>
    <w:semiHidden/>
    <w:unhideWhenUsed/>
    <w:qFormat/>
    <w:rsid w:val="00A0236E"/>
    <w:pPr>
      <w:spacing w:after="0" w:line="240" w:lineRule="auto"/>
      <w:ind w:left="1760" w:hanging="220"/>
    </w:pPr>
  </w:style>
  <w:style w:type="paragraph" w:styleId="Index7">
    <w:name w:val="index 7"/>
    <w:basedOn w:val="Standard"/>
    <w:next w:val="Standard"/>
    <w:autoRedefine/>
    <w:uiPriority w:val="99"/>
    <w:semiHidden/>
    <w:unhideWhenUsed/>
    <w:qFormat/>
    <w:rsid w:val="00A0236E"/>
    <w:pPr>
      <w:spacing w:after="0" w:line="240" w:lineRule="auto"/>
      <w:ind w:left="1540" w:hanging="220"/>
    </w:pPr>
  </w:style>
  <w:style w:type="paragraph" w:styleId="Index6">
    <w:name w:val="index 6"/>
    <w:basedOn w:val="Standard"/>
    <w:next w:val="Standard"/>
    <w:autoRedefine/>
    <w:uiPriority w:val="99"/>
    <w:semiHidden/>
    <w:unhideWhenUsed/>
    <w:qFormat/>
    <w:rsid w:val="00A0236E"/>
    <w:pPr>
      <w:spacing w:after="0" w:line="240" w:lineRule="auto"/>
      <w:ind w:left="1320" w:hanging="220"/>
    </w:pPr>
  </w:style>
  <w:style w:type="paragraph" w:styleId="Index5">
    <w:name w:val="index 5"/>
    <w:basedOn w:val="Standard"/>
    <w:next w:val="Standard"/>
    <w:autoRedefine/>
    <w:uiPriority w:val="99"/>
    <w:semiHidden/>
    <w:unhideWhenUsed/>
    <w:qFormat/>
    <w:rsid w:val="00A0236E"/>
    <w:pPr>
      <w:spacing w:after="0" w:line="240" w:lineRule="auto"/>
      <w:ind w:left="1100" w:hanging="220"/>
    </w:pPr>
  </w:style>
  <w:style w:type="paragraph" w:styleId="Index4">
    <w:name w:val="index 4"/>
    <w:basedOn w:val="Standard"/>
    <w:next w:val="Standard"/>
    <w:autoRedefine/>
    <w:uiPriority w:val="99"/>
    <w:semiHidden/>
    <w:unhideWhenUsed/>
    <w:qFormat/>
    <w:rsid w:val="00A0236E"/>
    <w:pPr>
      <w:spacing w:after="0" w:line="240" w:lineRule="auto"/>
      <w:ind w:left="880" w:hanging="220"/>
    </w:pPr>
  </w:style>
  <w:style w:type="paragraph" w:styleId="Index3">
    <w:name w:val="index 3"/>
    <w:basedOn w:val="Standard"/>
    <w:next w:val="Standard"/>
    <w:autoRedefine/>
    <w:uiPriority w:val="99"/>
    <w:semiHidden/>
    <w:unhideWhenUsed/>
    <w:qFormat/>
    <w:rsid w:val="00A0236E"/>
    <w:pPr>
      <w:spacing w:after="0" w:line="240" w:lineRule="auto"/>
      <w:ind w:left="660" w:hanging="220"/>
    </w:pPr>
  </w:style>
  <w:style w:type="paragraph" w:styleId="Index2">
    <w:name w:val="index 2"/>
    <w:basedOn w:val="Standard"/>
    <w:next w:val="Standard"/>
    <w:autoRedefine/>
    <w:uiPriority w:val="99"/>
    <w:semiHidden/>
    <w:unhideWhenUsed/>
    <w:qFormat/>
    <w:rsid w:val="00A0236E"/>
    <w:pPr>
      <w:spacing w:after="0" w:line="240" w:lineRule="auto"/>
      <w:ind w:left="440" w:hanging="220"/>
    </w:pPr>
  </w:style>
  <w:style w:type="paragraph" w:customStyle="1" w:styleId="Literaturverzeichnis1">
    <w:name w:val="Literaturverzeichnis 1"/>
    <w:basedOn w:val="Verzeichnis"/>
    <w:qFormat/>
    <w:pPr>
      <w:tabs>
        <w:tab w:val="right" w:leader="dot" w:pos="9072"/>
      </w:tabs>
    </w:pPr>
  </w:style>
  <w:style w:type="paragraph" w:customStyle="1" w:styleId="Schaubild">
    <w:name w:val="Schaubild"/>
    <w:basedOn w:val="Beschriftung"/>
    <w:qFormat/>
    <w:pPr>
      <w:spacing w:before="120" w:after="120"/>
    </w:pPr>
  </w:style>
  <w:style w:type="paragraph" w:customStyle="1" w:styleId="Rahmeninhalt">
    <w:name w:val="Rahmeninhalt"/>
    <w:basedOn w:val="Standard"/>
    <w:qFormat/>
  </w:style>
  <w:style w:type="paragraph" w:customStyle="1" w:styleId="Figure">
    <w:name w:val="Figure"/>
    <w:basedOn w:val="Schaubild"/>
    <w:qFormat/>
  </w:style>
  <w:style w:type="paragraph" w:customStyle="1" w:styleId="FrameContents">
    <w:name w:val="Frame Contents"/>
    <w:basedOn w:val="Standard"/>
    <w:qFormat/>
  </w:style>
  <w:style w:type="paragraph" w:customStyle="1" w:styleId="Bibliography1">
    <w:name w:val="Bibliography 1"/>
    <w:basedOn w:val="Index"/>
    <w:qFormat/>
    <w:pPr>
      <w:tabs>
        <w:tab w:val="right" w:leader="dot" w:pos="9072"/>
      </w:tabs>
    </w:pPr>
  </w:style>
  <w:style w:type="numbering" w:customStyle="1" w:styleId="Nummerierung123">
    <w:name w:val="Nummerierung 123"/>
    <w:qFormat/>
  </w:style>
  <w:style w:type="table" w:styleId="MittlereListe1-Akzent1">
    <w:name w:val="Medium List 1 Accent 1"/>
    <w:basedOn w:val="NormaleTabelle"/>
    <w:uiPriority w:val="65"/>
    <w:semiHidden/>
    <w:unhideWhenUsed/>
    <w:rsid w:val="00A0236E"/>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023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0236E"/>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0236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0236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0236E"/>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0236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0236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0236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0236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023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0236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0236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0236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0236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023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0236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0236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0236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0236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Absatz-Standardschriftart"/>
    <w:uiPriority w:val="99"/>
    <w:unhideWhenUsed/>
    <w:rsid w:val="00945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2" Type="http://schemas.openxmlformats.org/officeDocument/2006/relationships/hyperlink" Target="https://apps.ipcc.ch/glossary/" TargetMode="External"/><Relationship Id="rId1" Type="http://schemas.openxmlformats.org/officeDocument/2006/relationships/hyperlink" Target="https://apps.ipcc.ch/glossary/"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4DC47-09BC-434E-A62F-D7F03BAD0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4850</Words>
  <Characters>30556</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FAU</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Mathes</dc:creator>
  <dc:description/>
  <cp:lastModifiedBy>Wolfgang Kiessling</cp:lastModifiedBy>
  <cp:revision>6</cp:revision>
  <dcterms:created xsi:type="dcterms:W3CDTF">2021-03-14T07:33:00Z</dcterms:created>
  <dcterms:modified xsi:type="dcterms:W3CDTF">2021-03-14T16:13:00Z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f1ed8f7d-1c65-4f06-ad48-3e96e725bea1</vt:lpwstr>
  </property>
  <property fmtid="{D5CDD505-2E9C-101B-9397-08002B2CF9AE}" pid="4" name="CitaviDocumentProperty_1">
    <vt:lpwstr>6.1.0.0</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6">
    <vt:lpwstr>Untertitel</vt:lpwstr>
  </property>
  <property fmtid="{D5CDD505-2E9C-101B-9397-08002B2CF9AE}" pid="10" name="CitaviDocumentProperty_17">
    <vt:lpwstr>Standard</vt:lpwstr>
  </property>
  <property fmtid="{D5CDD505-2E9C-101B-9397-08002B2CF9AE}" pid="11" name="CitaviDocumentProperty_26">
    <vt:lpwstr>References</vt:lpwstr>
  </property>
  <property fmtid="{D5CDD505-2E9C-101B-9397-08002B2CF9AE}" pid="12" name="CitaviDocumentProperty_27">
    <vt:lpwstr>True</vt:lpwstr>
  </property>
  <property fmtid="{D5CDD505-2E9C-101B-9397-08002B2CF9AE}" pid="13" name="CitaviDocumentProperty_6">
    <vt:lpwstr>True</vt:lpwstr>
  </property>
  <property fmtid="{D5CDD505-2E9C-101B-9397-08002B2CF9AE}" pid="14" name="CitaviDocumentProperty_7">
    <vt:lpwstr>Origination</vt:lpwstr>
  </property>
  <property fmtid="{D5CDD505-2E9C-101B-9397-08002B2CF9AE}" pid="15" name="CitaviDocumentProperty_8">
    <vt:lpwstr>C:\Users\gmath\Documents\Master\Citavi 6\Projects\Citavi 6\Projects\Projects\Origination\Origination.ctv6</vt:lpwstr>
  </property>
  <property fmtid="{D5CDD505-2E9C-101B-9397-08002B2CF9AE}" pid="16" name="DocSecurity">
    <vt:i4>0</vt:i4>
  </property>
  <property fmtid="{D5CDD505-2E9C-101B-9397-08002B2CF9AE}" pid="17" name="HyperlinksChanged">
    <vt:bool>false</vt:bool>
  </property>
  <property fmtid="{D5CDD505-2E9C-101B-9397-08002B2CF9AE}" pid="18" name="LinksUpToDate">
    <vt:bool>false</vt:bool>
  </property>
  <property fmtid="{D5CDD505-2E9C-101B-9397-08002B2CF9AE}" pid="19" name="ScaleCrop">
    <vt:bool>false</vt:bool>
  </property>
  <property fmtid="{D5CDD505-2E9C-101B-9397-08002B2CF9AE}" pid="20" name="ShareDoc">
    <vt:bool>false</vt:bool>
  </property>
  <property fmtid="{D5CDD505-2E9C-101B-9397-08002B2CF9AE}" pid="21" name="ZOTERO_BREF_0EtPwZtCrLXN_1">
    <vt:lpwstr>ZOTERO_ITEM CSL_CITATION {"citationID":"GRiriqbL","properties":{"formattedCitation":"(Mayhew et al., 2012)","plainCitation":"(Mayhew et al., 2012)","noteIndex":0},"citationItems":[{"id":"97uGhU7L/CdhICh73","uris":["http://zotero.org/users/7197813/items/P8</vt:lpwstr>
  </property>
  <property fmtid="{D5CDD505-2E9C-101B-9397-08002B2CF9AE}" pid="22" name="ZOTERO_BREF_0EtPwZtCrLXN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23" name="ZOTERO_BREF_0EtPwZtCrLXN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24" name="ZOTERO_BREF_0EtPwZtCrLXN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25" name="ZOTERO_BREF_0EtPwZtCrLXN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26" name="ZOTERO_BREF_0EtPwZtCrLXN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27" name="ZOTERO_BREF_0EtPwZtCrLXN_7">
    <vt:lpwstr>:"10.1073/pnas.1200844109","ISSN":"0027-8424, 1091-6490","issue":"38","journalAbbreviation":"Proc Natl Acad Sci USA","language":"en","page":"15141-15145","source":"DOI.org (Crossref)","title":"Biodiversity tracks temperature over time","volume":"109","aut</vt:lpwstr>
  </property>
  <property fmtid="{D5CDD505-2E9C-101B-9397-08002B2CF9AE}" pid="28" name="ZOTERO_BREF_0EtPwZtCrLXN_8">
    <vt:lpwstr>hor":[{"family":"Mayhew","given":"Peter J."},{"family":"Bell","given":"Mark A."},{"family":"Benton","given":"Timothy G."},{"family":"McGowan","given":"Alistair J."}],"issued":{"date-parts":[["2012",9,18]]}}}],"schema":"https://github.com/citation-style-la</vt:lpwstr>
  </property>
  <property fmtid="{D5CDD505-2E9C-101B-9397-08002B2CF9AE}" pid="29" name="ZOTERO_BREF_0EtPwZtCrLXN_9">
    <vt:lpwstr>nguage/schema/raw/master/csl-citation.json"}</vt:lpwstr>
  </property>
  <property fmtid="{D5CDD505-2E9C-101B-9397-08002B2CF9AE}" pid="30" name="ZOTERO_BREF_0d8vLfMsNRi1_1">
    <vt:lpwstr>ZOTERO_ITEM CSL_CITATION {"citationID":"K7HEKemE","properties":{"formattedCitation":"(Kiessling, 2010; J. W. Valentine &amp; Moores, 1970; Zaffos et al., 2017)","plainCitation":"(Kiessling, 2010; J. W. Valentine &amp; Moores, 1970; Zaffos et al., 2017)","noteInde</vt:lpwstr>
  </property>
  <property fmtid="{D5CDD505-2E9C-101B-9397-08002B2CF9AE}" pid="31" name="ZOTERO_BREF_0d8vLfMsNRi1_10">
    <vt:lpwstr>dex describing the fragmentation of continental crust during supercontinental coalescence–breakup cycles. The observed positive correlation between global biodiversity and continental fragmentation is not readily attributable to commonly cited vagaries of</vt:lpwstr>
  </property>
  <property fmtid="{D5CDD505-2E9C-101B-9397-08002B2CF9AE}" pid="32" name="ZOTERO_BREF_0d8vLfMsNRi1_11">
    <vt:lpwstr> the fossil record, including changing quantities of marine rock or time-variable sampling effort. Because many different environmental and biotic factors may covary with changes in the geographic arrangement of continental crust, it is difficult to ident</vt:lpwstr>
  </property>
  <property fmtid="{D5CDD505-2E9C-101B-9397-08002B2CF9AE}" pid="33" name="ZOTERO_BREF_0d8vLfMsNRi1_12">
    <vt:lpwstr>ify a specific causal mechanism. However, cross-correlation indicates that the state of continental fragmentation at a given time is positively correlated with the state of global biodiversity for tens of millions of years afterward. There is also evidenc</vt:lpwstr>
  </property>
  <property fmtid="{D5CDD505-2E9C-101B-9397-08002B2CF9AE}" pid="34" name="ZOTERO_BREF_0d8vLfMsNRi1_13">
    <vt:lpwstr>e to suggest that continental fragmentation promotes increasing marine richness, but that coalescence alone has only a small negative or stabilizing effect. Together, these results suggest that continental fragmentation, particularly during the Mesozoic b</vt:lpwstr>
  </property>
  <property fmtid="{D5CDD505-2E9C-101B-9397-08002B2CF9AE}" pid="35" name="ZOTERO_BREF_0d8vLfMsNRi1_14">
    <vt:lpwstr>reakup of the supercontinent Pangaea, has exerted a first-order control on the long-term trajectory of Phanerozoic marine animal diversity.","container-title":"Proceedings of the National Academy of Sciences","DOI":"10.1073/pnas.1702297114","ISSN":"0027-8</vt:lpwstr>
  </property>
  <property fmtid="{D5CDD505-2E9C-101B-9397-08002B2CF9AE}" pid="36" name="ZOTERO_BREF_0d8vLfMsNRi1_15">
    <vt:lpwstr>424, 1091-6490","issue":"22","journalAbbreviation":"Proc Natl Acad Sci USA","language":"en","page":"5653-5658","source":"DOI.org (Crossref)","title":"Plate tectonic regulation of global marine animal diversity","volume":"114","author":[{"family":"Zaffos",</vt:lpwstr>
  </property>
  <property fmtid="{D5CDD505-2E9C-101B-9397-08002B2CF9AE}" pid="37" name="ZOTERO_BREF_0d8vLfMsNRi1_16">
    <vt:lpwstr>"given":"Andrew"},{"family":"Finnegan","given":"Seth"},{"family":"Peters","given":"Shanan E."}],"issued":{"date-parts":[["2017",5,30]]}}}],"schema":"https://github.com/citation-style-language/schema/raw/master/csl-citation.json"}</vt:lpwstr>
  </property>
  <property fmtid="{D5CDD505-2E9C-101B-9397-08002B2CF9AE}" pid="38" name="ZOTERO_BREF_0d8vLfMsNRi1_2">
    <vt:lpwstr>x":0},"citationItems":[{"id":117,"uris":["http://zotero.org/users/7197813/items/AMKTQPPB"],"uri":["http://zotero.org/users/7197813/items/AMKTQPPB"],"itemData":{"id":117,"type":"article-journal","container-title":"Nature Geoscience","DOI":"10.1038/ngeo874"</vt:lpwstr>
  </property>
  <property fmtid="{D5CDD505-2E9C-101B-9397-08002B2CF9AE}" pid="39" name="ZOTERO_BREF_0d8vLfMsNRi1_3">
    <vt:lpwstr>,"ISSN":"1752-0894, 1752-0908","issue":"6","journalAbbreviation":"Nature Geosci","language":"en","page":"388-389","source":"DOI.org (Crossref)","title":"Promoting marine origination","volume":"3","author":[{"family":"Kiessling","given":"Wolfgang"}],"issue</vt:lpwstr>
  </property>
  <property fmtid="{D5CDD505-2E9C-101B-9397-08002B2CF9AE}" pid="40" name="ZOTERO_BREF_0d8vLfMsNRi1_4">
    <vt:lpwstr>d":{"date-parts":[["2010",6]]}}},{"id":120,"uris":["http://zotero.org/users/7197813/items/EFVP3WN2"],"uri":["http://zotero.org/users/7197813/items/EFVP3WN2"],"itemData":{"id":120,"type":"article-journal","container-title":"Nature","DOI":"10.1038/228657a0"</vt:lpwstr>
  </property>
  <property fmtid="{D5CDD505-2E9C-101B-9397-08002B2CF9AE}" pid="41" name="ZOTERO_BREF_0d8vLfMsNRi1_5">
    <vt:lpwstr>,"ISSN":"0028-0836, 1476-4687","issue":"5272","journalAbbreviation":"Nature","language":"en","page":"657-659","source":"DOI.org (Crossref)","title":"Plate-tectonic Regulation of Faunal Diversity and Sea Level: a Model","title-short":"Plate-tectonic Regula</vt:lpwstr>
  </property>
  <property fmtid="{D5CDD505-2E9C-101B-9397-08002B2CF9AE}" pid="42" name="ZOTERO_BREF_0d8vLfMsNRi1_6">
    <vt:lpwstr>tion of Faunal Diversity and Sea Level","volume":"228","author":[{"family":"Valentine","given":"J. W."},{"family":"Moores","given":"E. M."}],"issued":{"date-parts":[["1970",11]]}}},{"id":118,"uris":["http://zotero.org/users/7197813/items/K9VSCH6C"],"uri":</vt:lpwstr>
  </property>
  <property fmtid="{D5CDD505-2E9C-101B-9397-08002B2CF9AE}" pid="43" name="ZOTERO_BREF_0d8vLfMsNRi1_7">
    <vt:lpwstr>["http://zotero.org/users/7197813/items/K9VSCH6C"],"itemData":{"id":118,"type":"article-journal","abstract":"Valentine and Moores [Valentine JW, Moores EM (1970)\n              Nature\n              228:657–659] hypothesized that plate tectonics regulates</vt:lpwstr>
  </property>
  <property fmtid="{D5CDD505-2E9C-101B-9397-08002B2CF9AE}" pid="44" name="ZOTERO_BREF_0d8vLfMsNRi1_8">
    <vt:lpwstr> global biodiversity by changing the geographic arrangement of continental crust, but the data required to fully test the hypothesis were not available. Here, we use a global database of marine animal fossil occurrences and a paleogeographic reconstructio</vt:lpwstr>
  </property>
  <property fmtid="{D5CDD505-2E9C-101B-9397-08002B2CF9AE}" pid="45" name="ZOTERO_BREF_0d8vLfMsNRi1_9">
    <vt:lpwstr>n model to test the hypothesis that temporal patterns of continental fragmentation have impacted global Phanerozoic biodiversity. We find a positive correlation between global marine invertebrate genus richness and an independently derived quantitative in</vt:lpwstr>
  </property>
  <property fmtid="{D5CDD505-2E9C-101B-9397-08002B2CF9AE}" pid="46" name="ZOTERO_BREF_26Alc16MRdb1_1">
    <vt:lpwstr/>
  </property>
  <property fmtid="{D5CDD505-2E9C-101B-9397-08002B2CF9AE}" pid="47" name="ZOTERO_BREF_3KTDW9s7KU7a_1">
    <vt:lpwstr>ZOTERO_ITEM CSL_CITATION {"citationID":"fDNGDmm4","properties":{"formattedCitation":"(Lister, 2004; Maldonado-Coelho, 2012; Postigo-Mijarra et al., 2010; Svenning et al., 2015)","plainCitation":"(Lister, 2004; Maldonado-Coelho, 2012; Postigo-Mijarra et al</vt:lpwstr>
  </property>
  <property fmtid="{D5CDD505-2E9C-101B-9397-08002B2CF9AE}" pid="48" name="ZOTERO_BREF_3KTDW9s7KU7a_10">
    <vt:lpwstr>nary compared with the Neogene, at least in some biomes. Macroevolutionary species selection or sorting has apparently resulted in a modern mammalian fauna enriched with fast-reproducing and/or adaptively generalist species.","container-title":"Philosophi</vt:lpwstr>
  </property>
  <property fmtid="{D5CDD505-2E9C-101B-9397-08002B2CF9AE}" pid="49" name="ZOTERO_BREF_3KTDW9s7KU7a_11">
    <vt:lpwstr>cal Transactions of the Royal Society B: Biological Sciences","ISSN":"0962-8436","issue":"1442","journalAbbreviation":"Philos Trans R Soc Lond B Biol Sci","note":"PMID: 15101579\nPMCID: PMC1693321","page":"221-241","source":"PubMed Central","title":"The i</vt:lpwstr>
  </property>
  <property fmtid="{D5CDD505-2E9C-101B-9397-08002B2CF9AE}" pid="50" name="ZOTERO_BREF_3KTDW9s7KU7a_12">
    <vt:lpwstr>mpact of Quaternary Ice Ages on mammalian evolution.","volume":"359","author":[{"family":"Lister","given":"Adrian M"}],"issued":{"date-parts":[["2004",2,29]]}}},{"id":17,"uris":["http://zotero.org/users/7197813/items/FQPY6QW4"],"uri":["http://zotero.org/u</vt:lpwstr>
  </property>
  <property fmtid="{D5CDD505-2E9C-101B-9397-08002B2CF9AE}" pid="51" name="ZOTERO_BREF_3KTDW9s7KU7a_13">
    <vt:lpwstr>sers/7197813/items/FQPY6QW4"],"itemData":{"id":17,"type":"article-journal","container-title":"Biological Journal of the Linnean Society","language":"en","page":"25","source":"Zotero","title":"Climatic oscillations shape the phylogeographical structure of </vt:lpwstr>
  </property>
  <property fmtid="{D5CDD505-2E9C-101B-9397-08002B2CF9AE}" pid="52" name="ZOTERO_BREF_3KTDW9s7KU7a_14">
    <vt:lpwstr>Atlantic Forest fireeye antbirds (Aves: Thamnophilidae)","author":[{"family":"Maldonado-Coelho","given":"Marcos"}],"issued":{"date-parts":[["2012"]]}}},{"id":26,"uris":["http://zotero.org/users/7197813/items/VQIXY239"],"uri":["http://zotero.org/users/7197</vt:lpwstr>
  </property>
  <property fmtid="{D5CDD505-2E9C-101B-9397-08002B2CF9AE}" pid="53" name="ZOTERO_BREF_3KTDW9s7KU7a_15">
    <vt:lpwstr>813/items/VQIXY239"],"itemData":{"id":26,"type":"article-journal","abstract":"The native or allochthonous nature of certain extant species of the Iberian Peninsula is a matter of some controversy given our lack of knowledge regarding the survival and exti</vt:lpwstr>
  </property>
  <property fmtid="{D5CDD505-2E9C-101B-9397-08002B2CF9AE}" pid="54" name="ZOTERO_BREF_3KTDW9s7KU7a_16">
    <vt:lpwstr>nction processes to which they have been subject. The aim of the present work is to provide a review of the current knowledge regarding these processes during the Quaternary. The Middle Pleistocene Transition was a period of noticeable disappearance of Ar</vt:lpwstr>
  </property>
  <property fmtid="{D5CDD505-2E9C-101B-9397-08002B2CF9AE}" pid="55" name="ZOTERO_BREF_3KTDW9s7KU7a_17">
    <vt:lpwstr>ctotertiary taxa in the Iberian Peninsula, related to the alteration in glacial cyclicity and climate change, including an increase in the severity of glaciations, a reduction in the length of the interglacial periods, and increased dryness during the col</vt:lpwstr>
  </property>
  <property fmtid="{D5CDD505-2E9C-101B-9397-08002B2CF9AE}" pid="56" name="ZOTERO_BREF_3KTDW9s7KU7a_18">
    <vt:lpwstr>dest times. It is difﬁcult to maintain that human activities played any important part in the complete or near-complete disappearance of some taxa during the Quaternary. In the Late Pleistocene and Holocene, however, the extinction of Cedrus, Picea and Ca</vt:lpwstr>
  </property>
  <property fmtid="{D5CDD505-2E9C-101B-9397-08002B2CF9AE}" pid="57" name="ZOTERO_BREF_3KTDW9s7KU7a_19">
    <vt:lpwstr>rpinus might be related to climate change, competition with other taxa, and anthropogenic disturbances. In contrast, the extreme reduction or even complete disappearance of Platanus or Syringa seems to be due to natural causes alone. The available geologi</vt:lpwstr>
  </property>
  <property fmtid="{D5CDD505-2E9C-101B-9397-08002B2CF9AE}" pid="58" name="ZOTERO_BREF_3KTDW9s7KU7a_2">
    <vt:lpwstr>., 2010; Svenning et al., 2015)","noteIndex":0},"citationItems":[{"id":19,"uris":["http://zotero.org/users/7197813/items/KRQ57TYP"],"uri":["http://zotero.org/users/7197813/items/KRQ57TYP"],"itemData":{"id":19,"type":"article-journal","abstract":"The Quate</vt:lpwstr>
  </property>
  <property fmtid="{D5CDD505-2E9C-101B-9397-08002B2CF9AE}" pid="59" name="ZOTERO_BREF_3KTDW9s7KU7a_20">
    <vt:lpwstr>cal, molecular and palaeobotanical data suggest that some Arctotertiary taxa persisted over long periods of time during the Quaternary in the Iberian Peninsula. Indeed, the fossil record of one important group of taxa, including Castanea, Ceratonia, Carpi</vt:lpwstr>
  </property>
  <property fmtid="{D5CDD505-2E9C-101B-9397-08002B2CF9AE}" pid="60" name="ZOTERO_BREF_3KTDW9s7KU7a_21">
    <vt:lpwstr>nus and Juglans, shows its continued presence throughout the Quaternary.","container-title":"Review of Palaeobotany and Palynology","language":"en","page":"12","source":"Zotero","title":"Patterns of extinction and persistence of Arctotertiary ﬂora in Iber</vt:lpwstr>
  </property>
  <property fmtid="{D5CDD505-2E9C-101B-9397-08002B2CF9AE}" pid="61" name="ZOTERO_BREF_3KTDW9s7KU7a_22">
    <vt:lpwstr>ia during the Quaternary","author":[{"family":"Postigo-Mijarra","given":"José María"},{"family":"Morla","given":"Carlos"},{"family":"Barrón","given":"Eduardo"},{"family":"Morales-Molino","given":"César"},{"family":"García","given":"Salvia"}],"issued":{"da</vt:lpwstr>
  </property>
  <property fmtid="{D5CDD505-2E9C-101B-9397-08002B2CF9AE}" pid="62" name="ZOTERO_BREF_3KTDW9s7KU7a_23">
    <vt:lpwstr>te-parts":[["2010"]]}}},{"id":13,"uris":["http://zotero.org/users/7197813/items/NRZ834RW"],"uri":["http://zotero.org/users/7197813/items/NRZ834RW"],"itemData":{"id":13,"type":"article-journal","abstract":"Earth's climate has experienced strong changes on </vt:lpwstr>
  </property>
  <property fmtid="{D5CDD505-2E9C-101B-9397-08002B2CF9AE}" pid="63" name="ZOTERO_BREF_3KTDW9s7KU7a_24">
    <vt:lpwstr>timescales ranging from decades to millions of years. As biodiversity has evolved under these circumstances, dependence on these climate dynamics is expected. In this review, we assess the current state of knowledge on paleoclimatic legacies in biodiversi</vt:lpwstr>
  </property>
  <property fmtid="{D5CDD505-2E9C-101B-9397-08002B2CF9AE}" pid="64" name="ZOTERO_BREF_3KTDW9s7KU7a_25">
    <vt:lpwstr>ty and ecosystem patterns. Paleoclimate has had strong impacts on past biodiversity dynamics, driving range shifts and extinctions as well as diversification. We outline theory for how these dynamics may have left legacies in contemporary patterns and rev</vt:lpwstr>
  </property>
  <property fmtid="{D5CDD505-2E9C-101B-9397-08002B2CF9AE}" pid="65" name="ZOTERO_BREF_3KTDW9s7KU7a_26">
    <vt:lpwstr>iew the empirical evidence. We report ample evidence that Quaternary glacial–interglacial climate change affects current patterns of species distributions and diversity across a broad range of organisms and regions. We also report emerging evidence for pa</vt:lpwstr>
  </property>
  <property fmtid="{D5CDD505-2E9C-101B-9397-08002B2CF9AE}" pid="66" name="ZOTERO_BREF_3KTDW9s7KU7a_27">
    <vt:lpwstr>leoclimate effects on current patterns in phylogenetic and functional diversity and ecosystem functioning and for legacies of deeper-time paleoclimate conditions. Finally, we discuss implications for Anthropocene ecology and outline an agenda to improve o</vt:lpwstr>
  </property>
  <property fmtid="{D5CDD505-2E9C-101B-9397-08002B2CF9AE}" pid="67" name="ZOTERO_BREF_3KTDW9s7KU7a_28">
    <vt:lpwstr>ur understanding of paleoclimate's role in shaping contemporary biodiversity and ecosystems.","container-title":"Annual Review of Ecology, Evolution, and Systematics","DOI":"10.1146/annurev-ecolsys-112414-054314","issue":"1","note":"_eprint: https://doi.o</vt:lpwstr>
  </property>
  <property fmtid="{D5CDD505-2E9C-101B-9397-08002B2CF9AE}" pid="68" name="ZOTERO_BREF_3KTDW9s7KU7a_29">
    <vt:lpwstr>rg/10.1146/annurev-ecolsys-112414-054314","page":"551-572","source":"Annual Reviews","title":"The Influence of Paleoclimate on Present-Day Patterns in Biodiversity and Ecosystems","volume":"46","author":[{"family":"Svenning","given":"Jens-Christian"},{"fa</vt:lpwstr>
  </property>
  <property fmtid="{D5CDD505-2E9C-101B-9397-08002B2CF9AE}" pid="69" name="ZOTERO_BREF_3KTDW9s7KU7a_3">
    <vt:lpwstr>rnary was a time of extensive evolution among mammals. Most living species arose at this time, and many of them show adaptations to peculiarly Quaternary environments. The latter include continental northern steppe and tundra, and the formation of lakes a</vt:lpwstr>
  </property>
  <property fmtid="{D5CDD505-2E9C-101B-9397-08002B2CF9AE}" pid="70" name="ZOTERO_BREF_3KTDW9s7KU7a_30">
    <vt:lpwstr>mily":"Eiserhardt","given":"Wolf L."},{"family":"Normand","given":"Signe"},{"family":"Ordonez","given":"Alejandro"},{"family":"Sandel","given":"Brody"}],"issued":{"date-parts":[["2015"]]}}}],"schema":"https://github.com/citation-style-language/schema/raw/</vt:lpwstr>
  </property>
  <property fmtid="{D5CDD505-2E9C-101B-9397-08002B2CF9AE}" pid="71" name="ZOTERO_BREF_3KTDW9s7KU7a_31">
    <vt:lpwstr>master/csl-citation.json"}</vt:lpwstr>
  </property>
  <property fmtid="{D5CDD505-2E9C-101B-9397-08002B2CF9AE}" pid="72" name="ZOTERO_BREF_3KTDW9s7KU7a_4">
    <vt:lpwstr>nd offshore islands. Although some species evolved fixed adaptations to specialist habitats, others developed flexible adaptations enabling them to inhabit broad niches and to survive major environmental changes. Adaptation to short-term (migratory and se</vt:lpwstr>
  </property>
  <property fmtid="{D5CDD505-2E9C-101B-9397-08002B2CF9AE}" pid="73" name="ZOTERO_BREF_3KTDW9s7KU7a_5">
    <vt:lpwstr>asonal) habitat change probably played a part in pre-adapting mammal species to the longer-term cyclical changes of the Quaternary. Fossil evidence indicates that environmental changes of the order of thousands of years have been sufficient to produce sub</vt:lpwstr>
  </property>
  <property fmtid="{D5CDD505-2E9C-101B-9397-08002B2CF9AE}" pid="74" name="ZOTERO_BREF_3KTDW9s7KU7a_6">
    <vt:lpwstr>speciation, but speciation has typically required one hundred thousand to a few hundred thousand years, although there are both shorter and longer exceptions. The persistence of taxa in environments imposing strong selective regimes may have been importan</vt:lpwstr>
  </property>
  <property fmtid="{D5CDD505-2E9C-101B-9397-08002B2CF9AE}" pid="75" name="ZOTERO_BREF_3KTDW9s7KU7a_7">
    <vt:lpwstr>t in forcing major adaptive change. Individual Milankovitch cycles are not necessarily implicated in this process, but nor did they generally inhibit evolutionary change among mammals: many evolutionary divergences built over multiple climatic cycles. Ded</vt:lpwstr>
  </property>
  <property fmtid="{D5CDD505-2E9C-101B-9397-08002B2CF9AE}" pid="76" name="ZOTERO_BREF_3KTDW9s7KU7a_8">
    <vt:lpwstr>uction of speciation timing requires input from fossils and modern phenotypic and breeding data, to complement and constrain mitochondrial DNA coalescence dates which appear commonly to overestimate taxic divergence dates and durations of speciation. Migr</vt:lpwstr>
  </property>
  <property fmtid="{D5CDD505-2E9C-101B-9397-08002B2CF9AE}" pid="77" name="ZOTERO_BREF_3KTDW9s7KU7a_9">
    <vt:lpwstr>ational and evolutionary responses to climate change are not mutually exclusive but, on the contrary, may be synergistic. Finally, preliminary analysis suggests that faunal turnover, including an important element of speciation, was elevated in the Quater</vt:lpwstr>
  </property>
  <property fmtid="{D5CDD505-2E9C-101B-9397-08002B2CF9AE}" pid="78" name="ZOTERO_BREF_4ac6ZYF1eqQC_1">
    <vt:lpwstr>ZOTERO_ITEM CSL_CITATION {"citationID":"SlohiLKs","properties":{"formattedCitation":"(Jablonski, 2008)","plainCitation":"(Jablonski, 2008)","noteIndex":0},"citationItems":[{"id":94,"uris":["http://zotero.org/users/7197813/items/BZTMALA5"],"uri":["http://z</vt:lpwstr>
  </property>
  <property fmtid="{D5CDD505-2E9C-101B-9397-08002B2CF9AE}" pid="79" name="ZOTERO_BREF_4ac6ZYF1eqQC_2">
    <vt:lpwstr>otero.org/users/7197813/items/BZTMALA5"],"itemData":{"id":94,"type":"article-journal","container-title":"Proceedings of the National Academy of Sciences","DOI":"10.1073/pnas.0801919105","ISSN":"0027-8424, 1091-6490","issue":"Supplement 1","journalAbbrevia</vt:lpwstr>
  </property>
  <property fmtid="{D5CDD505-2E9C-101B-9397-08002B2CF9AE}" pid="80" name="ZOTERO_BREF_4ac6ZYF1eqQC_3">
    <vt:lpwstr>tion":"Proceedings of the National Academy of Sciences","language":"en","page":"11528-11535","source":"DOI.org (Crossref)","title":"Extinction and the spatial dynamics of biodiversity","volume":"105","author":[{"family":"Jablonski","given":"Dave"}],"issue</vt:lpwstr>
  </property>
  <property fmtid="{D5CDD505-2E9C-101B-9397-08002B2CF9AE}" pid="81" name="ZOTERO_BREF_4ac6ZYF1eqQC_4">
    <vt:lpwstr>d":{"date-parts":[["2008",8,12]]}}}],"schema":"https://github.com/citation-style-language/schema/raw/master/csl-citation.json"}</vt:lpwstr>
  </property>
  <property fmtid="{D5CDD505-2E9C-101B-9397-08002B2CF9AE}" pid="82" name="ZOTERO_BREF_5hn12piuyVce_1">
    <vt:lpwstr>ZOTERO_ITEM CSL_CITATION {"citationID":"OOwvga8X","properties":{"formattedCitation":"(Ant\\uc0\\u227{}o et al., 2020)","plainCitation":"(Antão et al., 2020)","noteIndex":0},"citationItems":[{"id":5,"uris":["http://zotero.org/users/7197813/items/J5SCNNST"]</vt:lpwstr>
  </property>
  <property fmtid="{D5CDD505-2E9C-101B-9397-08002B2CF9AE}" pid="83" name="ZOTERO_BREF_5hn12piuyVce_10">
    <vt:lpwstr>on-style-language/schema/raw/master/csl-citation.json"}</vt:lpwstr>
  </property>
  <property fmtid="{D5CDD505-2E9C-101B-9397-08002B2CF9AE}" pid="84" name="ZOTERO_BREF_5hn12piuyVce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85" name="ZOTERO_BREF_5hn12piuyVce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86" name="ZOTERO_BREF_5hn12piuyVce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87" name="ZOTERO_BREF_5hn12piuyVce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88" name="ZOTERO_BREF_5hn12piuyVce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89" name="ZOTERO_BREF_5hn12piuyVce_7">
    <vt:lpwstr>bt may be accumulating on land.","container-title":"Nature Ecology &amp; Evolution","DOI":"10.1038/s41559-020-1185-7","ISSN":"2397-334X","issue":"7","language":"en","note":"number: 7\npublisher: Nature Publishing Group","page":"927-933","source":"www.nature.c</vt:lpwstr>
  </property>
  <property fmtid="{D5CDD505-2E9C-101B-9397-08002B2CF9AE}" pid="90" name="ZOTERO_BREF_5hn12piuyVce_8">
    <vt:lpwstr>om","title":"Temperature-related biodiversity change across temperate marine and terrestrial systems","volume":"4","author":[{"family":"Antão","given":"Laura H."},{"family":"Bates","given":"Amanda E."},{"family":"Blowes","given":"Shane A."},{"family":"Wal</vt:lpwstr>
  </property>
  <property fmtid="{D5CDD505-2E9C-101B-9397-08002B2CF9AE}" pid="91" name="ZOTERO_BREF_5hn12piuyVce_9">
    <vt:lpwstr>dock","given":"Conor"},{"family":"Supp","given":"Sarah R."},{"family":"Magurran","given":"Anne E."},{"family":"Dornelas","given":"Maria"},{"family":"Schipper","given":"Aafke M."}],"issued":{"date-parts":[["2020",7]]}}}],"schema":"https://github.com/citati</vt:lpwstr>
  </property>
  <property fmtid="{D5CDD505-2E9C-101B-9397-08002B2CF9AE}" pid="92" name="ZOTERO_BREF_6853XvvGjtnu_1">
    <vt:lpwstr>ZOTERO_ITEM CSL_CITATION {"citationID":"Ij4uDMXm","properties":{"formattedCitation":"(Alroy et al., 2000; Prothero, 1999)","plainCitation":"(Alroy et al., 2000; Prothero, 1999)","noteIndex":0},"citationItems":[{"id":62,"uris":["http://zotero.org/users/719</vt:lpwstr>
  </property>
  <property fmtid="{D5CDD505-2E9C-101B-9397-08002B2CF9AE}" pid="93" name="ZOTERO_BREF_6853XvvGjtnu_10">
    <vt:lpwstr>ate change on the broad patterns of mammalian evolution involves linear forcings; instead, we see only the relatively unpredictable effects of a few major events. Over the scale of the whole Cenozoic, intrinsic, biotic factors like logistic diversity dyna</vt:lpwstr>
  </property>
  <property fmtid="{D5CDD505-2E9C-101B-9397-08002B2CF9AE}" pid="94" name="ZOTERO_BREF_6853XvvGjtnu_11">
    <vt:lpwstr>mics and within-lineage evolutionary trends seem to be far more important.","container-title":"Paleobiology","issue":"4,","language":"en","page":"259-288","source":"Zotero","title":"Global Climate Change and North American Mammalian Evolution","volume":"2</vt:lpwstr>
  </property>
  <property fmtid="{D5CDD505-2E9C-101B-9397-08002B2CF9AE}" pid="95" name="ZOTERO_BREF_6853XvvGjtnu_12">
    <vt:lpwstr>6","author":[{"family":"Alroy","given":"John"},{"family":"Koch","given":"Paul L."},{"family":"Zachos","given":"James C."}],"issued":{"date-parts":[["2000"]]}}},{"id":66,"uris":["http://zotero.org/users/7197813/items/4ZFJRVR7"],"uri":["http://zotero.org/us</vt:lpwstr>
  </property>
  <property fmtid="{D5CDD505-2E9C-101B-9397-08002B2CF9AE}" pid="96" name="ZOTERO_BREF_6853XvvGjtnu_13">
    <vt:lpwstr>ers/7197813/items/4ZFJRVR7"],"itemData":{"id":66,"type":"article-journal","abstract":"Prothero, Donald R.","container-title":"GSA today","issue":"9","language":"en","page":"1","source":"doc.rero.ch","title":"Does climatic change drive mammalian evolution?</vt:lpwstr>
  </property>
  <property fmtid="{D5CDD505-2E9C-101B-9397-08002B2CF9AE}" pid="97" name="ZOTERO_BREF_6853XvvGjtnu_14">
    <vt:lpwstr>","volume":"9","author":[{"family":"Prothero","given":"Donald R."}],"issued":{"date-parts":[["1999"]]}}}],"schema":"https://github.com/citation-style-language/schema/raw/master/csl-citation.json"}</vt:lpwstr>
  </property>
  <property fmtid="{D5CDD505-2E9C-101B-9397-08002B2CF9AE}" pid="98" name="ZOTERO_BREF_6853XvvGjtnu_2">
    <vt:lpwstr>7813/items/I6EQAJMY"],"uri":["http://zotero.org/users/7197813/items/I6EQAJMY"],"itemData":{"id":62,"type":"article-journal","abstract":"We compare refined data sets for Atlantic benthic foraminiferal oxygen isotope ratios and for North American mammalian </vt:lpwstr>
  </property>
  <property fmtid="{D5CDD505-2E9C-101B-9397-08002B2CF9AE}" pid="99" name="ZOTERO_BREF_6853XvvGjtnu_3">
    <vt:lpwstr>diversity, faunal turnover, and body mass distributions. Each data set spans the late Paleocene through Pleistocene and has temporal resolution of 1.0 m.y.; the mammal data are restricted to western North America. We use the isotope data to compute five s</vt:lpwstr>
  </property>
  <property fmtid="{D5CDD505-2E9C-101B-9397-08002B2CF9AE}" pid="100" name="ZOTERO_BREF_6853XvvGjtnu_4">
    <vt:lpwstr>eparate time series: oxygen isotope ratios at the midpoint of each 1.0-m.y. bin; changes in these ratios across bins; absolute values of these changes (= isotopic volatility); standard deviations of multiple isotope measurements within each bin; and stand</vt:lpwstr>
  </property>
  <property fmtid="{D5CDD505-2E9C-101B-9397-08002B2CF9AE}" pid="101" name="ZOTERO_BREF_6853XvvGjtnu_5">
    <vt:lpwstr>ard deviations that have been detrended and corrected for serial correlation. For the mammals, we compute 12 different variables: standing diversity at the start of each bin; per-lineage origination and extinction rates; total turnover; net diversificatio</vt:lpwstr>
  </property>
  <property fmtid="{D5CDD505-2E9C-101B-9397-08002B2CF9AE}" pid="102" name="ZOTERO_BREF_6853XvvGjtnu_6">
    <vt:lpwstr>n; the absolute value of net diversification (= diversification volatility); change in proportional representation of major orders, as measured by a simple index and by a G-statistic; and the mean, standard deviation, skewness, and kurtosis of body mass. </vt:lpwstr>
  </property>
  <property fmtid="{D5CDD505-2E9C-101B-9397-08002B2CF9AE}" pid="103" name="ZOTERO_BREF_6853XvvGjtnu_7">
    <vt:lpwstr>Simple and liberal statistical analyses fail to show any consistent relationship between any two isotope and mammalian time series, other than some unavoidable correlations between a few untransformed, highly autocorrelated time series like the raw isotop</vt:lpwstr>
  </property>
  <property fmtid="{D5CDD505-2E9C-101B-9397-08002B2CF9AE}" pid="104" name="ZOTERO_BREF_6853XvvGjtnu_8">
    <vt:lpwstr>e and mean body mass curves. Standard methods of detrending and differencing remove these correlations. Some of the major climate shifts indicated by oxygen isotope records do correspond to major ecological and evolutionary transitions in the mammalian bi</vt:lpwstr>
  </property>
  <property fmtid="{D5CDD505-2E9C-101B-9397-08002B2CF9AE}" pid="105" name="ZOTERO_BREF_6853XvvGjtnu_9">
    <vt:lpwstr>ota, but the nature of these correspondences is unpredictable, and several other such transitions occur at times of relatively little global climate change. We conclude that given currently available climate records, we cannot show that the impact of clim</vt:lpwstr>
  </property>
  <property fmtid="{D5CDD505-2E9C-101B-9397-08002B2CF9AE}" pid="106" name="ZOTERO_BREF_6eS1fkFVNEla_1">
    <vt:lpwstr>ZOTERO_ITEM CSL_CITATION {"citationID":"Z49ZAyFt","properties":{"formattedCitation":"(Alroy et al., 2008)","plainCitation":"(Alroy et al., 2008)","noteIndex":0},"citationItems":[{"id":105,"uris":["http://zotero.org/users/7197813/items/ALSBIAAY"],"uri":["h</vt:lpwstr>
  </property>
  <property fmtid="{D5CDD505-2E9C-101B-9397-08002B2CF9AE}" pid="107" name="ZOTERO_BREF_6eS1fkFVNEla_2">
    <vt:lpwstr>ttp://zotero.org/users/7197813/items/ALSBIAAY"],"itemData":{"id":105,"type":"article-journal","container-title":"Science","issue":"5885","note":"ISBN: 0036-8075\npublisher: American Association for the Advancement of Science","page":"97-100","title":"Phan</vt:lpwstr>
  </property>
  <property fmtid="{D5CDD505-2E9C-101B-9397-08002B2CF9AE}" pid="108" name="ZOTERO_BREF_6eS1fkFVNEla_3">
    <vt:lpwstr>erozoic trends in the global diversity of marine invertebrates","volume":"321","author":[{"family":"Alroy","given":"John"},{"family":"Aberhan","given":"Martin"},{"family":"Bottjer","given":"David J."},{"family":"Foote","given":"Michael"},{"family":"Fürsic</vt:lpwstr>
  </property>
  <property fmtid="{D5CDD505-2E9C-101B-9397-08002B2CF9AE}" pid="109" name="ZOTERO_BREF_6eS1fkFVNEla_4">
    <vt:lpwstr>h","given":"Franz T."},{"family":"Harries","given":"Peter J."},{"family":"Hendy","given":"Austin JW"},{"family":"Holland","given":"Steven M."},{"family":"Ivany","given":"Linda C."},{"family":"Kiessling","given":"Wolfgang"}],"issued":{"date-parts":[["2008"</vt:lpwstr>
  </property>
  <property fmtid="{D5CDD505-2E9C-101B-9397-08002B2CF9AE}" pid="110" name="ZOTERO_BREF_6eS1fkFVNEla_5">
    <vt:lpwstr>]]}}}],"schema":"https://github.com/citation-style-language/schema/raw/master/csl-citation.json"}</vt:lpwstr>
  </property>
  <property fmtid="{D5CDD505-2E9C-101B-9397-08002B2CF9AE}" pid="111" name="ZOTERO_BREF_7cO1PqYVUq2M_1">
    <vt:lpwstr/>
  </property>
  <property fmtid="{D5CDD505-2E9C-101B-9397-08002B2CF9AE}" pid="112" name="ZOTERO_BREF_8Tns45Dn7Dee_1">
    <vt:lpwstr/>
  </property>
  <property fmtid="{D5CDD505-2E9C-101B-9397-08002B2CF9AE}" pid="113" name="ZOTERO_BREF_9zDmB4ep9A09_1">
    <vt:lpwstr>ZOTERO_ITEM CSL_CITATION {"citationID":"dwKEZLyj","properties":{"formattedCitation":"(C\\uc0\\u225{}rdenas &amp; Harries, 2010; Krug et al., 2009; Mayhew et al., 2008, 2012)","plainCitation":"(Cárdenas &amp; Harries, 2010; Krug et al., 2009; Mayhew et al., 2008, </vt:lpwstr>
  </property>
  <property fmtid="{D5CDD505-2E9C-101B-9397-08002B2CF9AE}" pid="114" name="ZOTERO_BREF_9zDmB4ep9A09_10">
    <vt:lpwstr>he rule that spatial variations in origination are key to latitudinal diversity patterns. Extinction rates are lower in polar latitudes (60°) than in temperate zones and thus cannot create the observed gradient alone. They may, however, help to explain wh</vt:lpwstr>
  </property>
  <property fmtid="{D5CDD505-2E9C-101B-9397-08002B2CF9AE}" pid="115" name="ZOTERO_BREF_9zDmB4ep9A09_11">
    <vt:lpwstr>y origination and im-migration are evidently damped in higher latitudes. We suggest that species require more resources in higher latitudes, for the seasonality of primary productivity increases by more than an order of magnitude from equa-torial to polar</vt:lpwstr>
  </property>
  <property fmtid="{D5CDD505-2E9C-101B-9397-08002B2CF9AE}" pid="116" name="ZOTERO_BREF_9zDmB4ep9A09_12">
    <vt:lpwstr> regions. Higher-latitude species are generalists that, unlike potential immigrants, are adapted to garner the large share of resources required for incumbency in those regions. When resources are opened up by extinctions, lineages spread chiefly poleward</vt:lpwstr>
  </property>
  <property fmtid="{D5CDD505-2E9C-101B-9397-08002B2CF9AE}" pid="117" name="ZOTERO_BREF_9zDmB4ep9A09_13">
    <vt:lpwstr> and chiefly through speciation. Key Words: Latitudinal di-versity gradients—Origination—Extinction—Evolution—Distribution of complex life. Astrobiology 9, 113–124. 113 1.","container-title":"Astrobiology","DOI":"10.1089/ast.2008.0253","issue":"1","page":</vt:lpwstr>
  </property>
  <property fmtid="{D5CDD505-2E9C-101B-9397-08002B2CF9AE}" pid="118" name="ZOTERO_BREF_9zDmB4ep9A09_14">
    <vt:lpwstr>"113-124","source":"CiteSeer","title":"Generation of Earth’s First-Order Biodiversity Pattern","volume":"9","author":[{"family":"Krug","given":"Andrew Z."},{"family":"Jablonski","given":"David"},{"family":"Valentine","given":"James W."},{"family":"Roy","g</vt:lpwstr>
  </property>
  <property fmtid="{D5CDD505-2E9C-101B-9397-08002B2CF9AE}" pid="119" name="ZOTERO_BREF_9zDmB4ep9A09_15">
    <vt:lpwstr>iven":"Kaustuv"}],"issued":{"date-parts":[["2009"]]}}},{"id":32,"uris":["http://zotero.org/users/7197813/items/3M9FB728"],"uri":["http://zotero.org/users/7197813/items/3M9FB728"],"itemData":{"id":32,"type":"article-journal","abstract":"The past relationsh</vt:lpwstr>
  </property>
  <property fmtid="{D5CDD505-2E9C-101B-9397-08002B2CF9AE}" pid="120" name="ZOTERO_BREF_9zDmB4ep9A09_16">
    <vt:lpwstr>ip between global temperature and levels of biological diversity is of increasing concern due to anthropogenic climate warming. However, no consistent link between these variables has yet been demonstrated. We analysed the fossil record for the last 520 M</vt:lpwstr>
  </property>
  <property fmtid="{D5CDD505-2E9C-101B-9397-08002B2CF9AE}" pid="121" name="ZOTERO_BREF_9zDmB4ep9A09_17">
    <vt:lpwstr>yr against estimates of low latitude sea surface temperature for the same period. We found that global biodiversity (the richness of families and genera) is related to temperature and has been relatively low during warm ‘greenhouse’ phases, while during t</vt:lpwstr>
  </property>
  <property fmtid="{D5CDD505-2E9C-101B-9397-08002B2CF9AE}" pid="122" name="ZOTERO_BREF_9zDmB4ep9A09_18">
    <vt:lpwstr>he same phases extinction and origination rates of taxonomic lineages have been relatively high. These findings are consistent for terrestrial and marine environments and are robust to a number of alternative assumptions and potential biases. Our results </vt:lpwstr>
  </property>
  <property fmtid="{D5CDD505-2E9C-101B-9397-08002B2CF9AE}" pid="123" name="ZOTERO_BREF_9zDmB4ep9A09_19">
    <vt:lpwstr>provide the first clear evidence that global climate may explain substantial variation in the fossil record in a simple and consistent manner. Our findings may have implications for extinction and biodiversity change under future climate warming.","contai</vt:lpwstr>
  </property>
  <property fmtid="{D5CDD505-2E9C-101B-9397-08002B2CF9AE}" pid="124" name="ZOTERO_BREF_9zDmB4ep9A09_2">
    <vt:lpwstr>2012)","noteIndex":0},"citationItems":[{"id":36,"uris":["http://zotero.org/users/7197813/items/6HI9MCPL"],"uri":["http://zotero.org/users/7197813/items/6HI9MCPL"],"itemData":{"id":36,"type":"article-journal","abstract":"The diversity of marine life has va</vt:lpwstr>
  </property>
  <property fmtid="{D5CDD505-2E9C-101B-9397-08002B2CF9AE}" pid="125" name="ZOTERO_BREF_9zDmB4ep9A09_20">
    <vt:lpwstr>ner-title":"Proceedings of the Royal Society B: Biological Sciences","DOI":"10.1098/rspb.2007.1302","ISSN":"0962-8452, 1471-2954","issue":"1630","journalAbbreviation":"Proc. R. Soc. B.","language":"en","page":"47-53","source":"DOI.org (Crossref)","title":</vt:lpwstr>
  </property>
  <property fmtid="{D5CDD505-2E9C-101B-9397-08002B2CF9AE}" pid="126" name="ZOTERO_BREF_9zDmB4ep9A09_21">
    <vt:lpwstr>"A long-term association between global temperature and biodiversity, origination and extinction in the fossil record","volume":"275","author":[{"family":"Mayhew","given":"Peter J"},{"family":"Jenkins","given":"Gareth B"},{"family":"Benton","given":"Timot</vt:lpwstr>
  </property>
  <property fmtid="{D5CDD505-2E9C-101B-9397-08002B2CF9AE}" pid="127" name="ZOTERO_BREF_9zDmB4ep9A09_22">
    <vt:lpwstr>hy G"}],"issued":{"date-parts":[["2008",1,7]]}}},{"id":"97uGhU7L/CdhICh73","uris":["http://zotero.org/users/7197813/items/P8G3SJJ7"],"uri":["http://zotero.org/users/7197813/items/P8G3SJJ7"],"itemData":{"id":"27Zm5jNb/V9zEZ36a","type":"article-journal","ab</vt:lpwstr>
  </property>
  <property fmtid="{D5CDD505-2E9C-101B-9397-08002B2CF9AE}" pid="128" name="ZOTERO_BREF_9zDmB4ep9A09_23">
    <vt:lpwstr>stract":"The geographic distribution of life on Earth supports a general pattern of increase in biodiversity with increasing temperature. However, some previous analyses of the 540-million-year Phanerozoic fossil record found a contrary relationship, with</vt:lpwstr>
  </property>
  <property fmtid="{D5CDD505-2E9C-101B-9397-08002B2CF9AE}" pid="129" name="ZOTERO_BREF_9zDmB4ep9A09_24">
    <vt:lpwstr> paleodiversity declining when the planet warms. These contradictory findings are hard to reconcile theoretically. We analyze marine invertebrate biodiversity patterns for the Phanerozoic Eon while controlling for sampling effort. This control appears to </vt:lpwstr>
  </property>
  <property fmtid="{D5CDD505-2E9C-101B-9397-08002B2CF9AE}" pid="130" name="ZOTERO_BREF_9zDmB4ep9A09_25">
    <vt:lpwstr>reverse the temporal association between temperature and biodiversity, such that taxonomic richness increases, not decreases, with temperature. Increasing temperatures also predict extinction and origination rates, alongside other abiotic and biotic predi</vt:lpwstr>
  </property>
  <property fmtid="{D5CDD505-2E9C-101B-9397-08002B2CF9AE}" pid="131" name="ZOTERO_BREF_9zDmB4ep9A09_26">
    <vt:lpwstr>ctor variables. These results undermine previous reports of a negative biodiversity-temperature relationship through time, which we attribute to paleontological sampling biases. Our findings suggest a convergence of global scale macroevolutionary and macr</vt:lpwstr>
  </property>
  <property fmtid="{D5CDD505-2E9C-101B-9397-08002B2CF9AE}" pid="132" name="ZOTERO_BREF_9zDmB4ep9A09_27">
    <vt:lpwstr>oecological patterns for the biodiversity-temperature relationship.","container-title":"Proceedings of the National Academy of Sciences","DOI":"10.1073/pnas.1200844109","ISSN":"0027-8424, 1091-6490","issue":"38","journalAbbreviation":"Proc Natl Acad Sci U</vt:lpwstr>
  </property>
  <property fmtid="{D5CDD505-2E9C-101B-9397-08002B2CF9AE}" pid="133" name="ZOTERO_BREF_9zDmB4ep9A09_28">
    <vt:lpwstr>SA","language":"en","page":"15141-15145","source":"DOI.org (Crossref)","title":"Biodiversity tracks temperature over time","volume":"109","author":[{"family":"Mayhew","given":"Peter J."},{"family":"Bell","given":"Mark A."},{"family":"Benton","given":"Timo</vt:lpwstr>
  </property>
  <property fmtid="{D5CDD505-2E9C-101B-9397-08002B2CF9AE}" pid="134" name="ZOTERO_BREF_9zDmB4ep9A09_29">
    <vt:lpwstr>thy G."},{"family":"McGowan","given":"Alistair J."}],"issued":{"date-parts":[["2012",9,18]]}}}],"schema":"https://github.com/citation-style-language/schema/raw/master/csl-citation.json"}</vt:lpwstr>
  </property>
  <property fmtid="{D5CDD505-2E9C-101B-9397-08002B2CF9AE}" pid="135" name="ZOTERO_BREF_9zDmB4ep9A09_3">
    <vt:lpwstr>ried throughout the past 500 million years. Statistical analyses suggest that fluctuations in the availability of marine nutrients has been one important regulator of rates of origination during this time.","container-title":"Nature Geoscience","DOI":"10.</vt:lpwstr>
  </property>
  <property fmtid="{D5CDD505-2E9C-101B-9397-08002B2CF9AE}" pid="136" name="ZOTERO_BREF_9zDmB4ep9A09_4">
    <vt:lpwstr>1038/ngeo869","ISSN":"1752-0908","issue":"6","language":"en","note":"number: 6\npublisher: Nature Publishing Group","page":"430-434","source":"www.nature.com","title":"Effect of nutrient availability on marine origination rates throughout the Phanerozoic </vt:lpwstr>
  </property>
  <property fmtid="{D5CDD505-2E9C-101B-9397-08002B2CF9AE}" pid="137" name="ZOTERO_BREF_9zDmB4ep9A09_5">
    <vt:lpwstr>eon","volume":"3","author":[{"family":"Cárdenas","given":"Andrés L."},{"family":"Harries","given":"Peter J."}],"issued":{"date-parts":[["2010",6]]}}},{"id":27,"uris":["http://zotero.org/users/7197813/items/5TECVDA8"],"uri":["http://zotero.org/users/719781</vt:lpwstr>
  </property>
  <property fmtid="{D5CDD505-2E9C-101B-9397-08002B2CF9AE}" pid="138" name="ZOTERO_BREF_9zDmB4ep9A09_6">
    <vt:lpwstr>3/items/5TECVDA8"],"itemData":{"id":27,"type":"article-journal","abstract":"The first-order biodiversity pattern on Earth today and at least as far back as the Paleozoic is the latitudinal di-versity gradient (LDG), a decrease in richness of species and h</vt:lpwstr>
  </property>
  <property fmtid="{D5CDD505-2E9C-101B-9397-08002B2CF9AE}" pid="139" name="ZOTERO_BREF_9zDmB4ep9A09_7">
    <vt:lpwstr>igher taxa from the equator to the poles. LDGs are produced by geographic trends in origination, extinction, and dispersal over evolutionary timescales, so that analyses of static patterns will be insufficient to reveal underlying processes. The fossil re</vt:lpwstr>
  </property>
  <property fmtid="{D5CDD505-2E9C-101B-9397-08002B2CF9AE}" pid="140" name="ZOTERO_BREF_9zDmB4ep9A09_8">
    <vt:lpwstr>cord of marine bivalve genera, a model system for the analysis of biodiversity dynamics over large temporal and spatial scales, shows that an origination and range-expansion gradient plays a major role in generating the LDG. Peak orig-ination rates and pe</vt:lpwstr>
  </property>
  <property fmtid="{D5CDD505-2E9C-101B-9397-08002B2CF9AE}" pid="141" name="ZOTERO_BREF_9zDmB4ep9A09_9">
    <vt:lpwstr>ak diversities fall within the tropics, with range expansion out of the tropics the predomi-nant spatial dynamic thereafter. The origination-diversity link occurs even in a “contrarian ” group whose di-versity peaks at midlatitudes, an exception proving t</vt:lpwstr>
  </property>
  <property fmtid="{D5CDD505-2E9C-101B-9397-08002B2CF9AE}" pid="142" name="ZOTERO_BREF_AqPOGllm9aq3_1">
    <vt:lpwstr>ZOTERO_ITEM CSL_CITATION {"citationID":"3Bji0TnD","properties":{"formattedCitation":"(2002)","plainCitation":"(2002)","noteIndex":0},"citationItems":[{"id":99,"uris":["http://zotero.org/users/7197813/items/W29MUW52"],"uri":["http://zotero.org/users/719781</vt:lpwstr>
  </property>
  <property fmtid="{D5CDD505-2E9C-101B-9397-08002B2CF9AE}" pid="143" name="ZOTERO_BREF_AqPOGllm9aq3_2">
    <vt:lpwstr>3/items/W29MUW52"],"itemData":{"id":99,"type":"article-journal","container-title":"Bulletins of American paleontology","page":"1-560","title":"A compendium of fossil marine animal genera","volume":"363","author":[{"family":"Sepkoski","given":"John J."}],"</vt:lpwstr>
  </property>
  <property fmtid="{D5CDD505-2E9C-101B-9397-08002B2CF9AE}" pid="144" name="ZOTERO_BREF_AqPOGllm9aq3_3">
    <vt:lpwstr>issued":{"date-parts":[["2002"]]}},"suppress-author":true}],"schema":"https://github.com/citation-style-language/schema/raw/master/csl-citation.json"}</vt:lpwstr>
  </property>
  <property fmtid="{D5CDD505-2E9C-101B-9397-08002B2CF9AE}" pid="145" name="ZOTERO_BREF_Bjzv7mFFdQOW_1">
    <vt:lpwstr>ZOTERO_ITEM CSL_CITATION {"citationID":"EgyqO7n9","properties":{"formattedCitation":"(Mathes et al., 2021)","plainCitation":"(Mathes et al., 2021)","noteIndex":0},"citationItems":[{"id":116,"uris":["http://zotero.org/users/7197813/items/4MQ88PJK"],"uri":[</vt:lpwstr>
  </property>
  <property fmtid="{D5CDD505-2E9C-101B-9397-08002B2CF9AE}" pid="146" name="ZOTERO_BREF_Bjzv7mFFdQOW_2">
    <vt:lpwstr>"http://zotero.org/users/7197813/items/4MQ88PJK"],"itemData":{"id":116,"type":"article-journal","container-title":"Nature Ecology &amp; Evolution","DOI":"10.1038/s41559-020-01377-w","ISSN":"2397-334X","issue":"3","journalAbbreviation":"Nat Ecol Evol","languag</vt:lpwstr>
  </property>
  <property fmtid="{D5CDD505-2E9C-101B-9397-08002B2CF9AE}" pid="147" name="ZOTERO_BREF_Bjzv7mFFdQOW_3">
    <vt:lpwstr>e":"en","page":"304-310","source":"DOI.org (Crossref)","title":"Extinction risk controlled by interaction of long-term and short-term climate change","volume":"5","author":[{"family":"Mathes","given":"Gregor H."},{"family":"Dijk","given":"Jeroen","non-dro</vt:lpwstr>
  </property>
  <property fmtid="{D5CDD505-2E9C-101B-9397-08002B2CF9AE}" pid="148" name="ZOTERO_BREF_Bjzv7mFFdQOW_4">
    <vt:lpwstr>pping-particle":"van"},{"family":"Kiessling","given":"Wolfgang"},{"family":"Steinbauer","given":"Manuel J."}],"issued":{"date-parts":[["2021",3]]}}}],"schema":"https://github.com/citation-style-language/schema/raw/master/csl-citation.json"}</vt:lpwstr>
  </property>
  <property fmtid="{D5CDD505-2E9C-101B-9397-08002B2CF9AE}" pid="149" name="ZOTERO_BREF_BpSlKB5ddoyH_1">
    <vt:lpwstr>ZOTERO_ITEM CSL_CITATION {"citationID":"rwtUEFkp","properties":{"formattedCitation":"(Hopkins et al., 2014; Stigall, 2014; Wiens &amp; Graham, 2005)","plainCitation":"(Hopkins et al., 2014; Stigall, 2014; Wiens &amp; Graham, 2005)","noteIndex":0},"citationItems":</vt:lpwstr>
  </property>
  <property fmtid="{D5CDD505-2E9C-101B-9397-08002B2CF9AE}" pid="150" name="ZOTERO_BREF_BpSlKB5ddoyH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51" name="ZOTERO_BREF_BpSlKB5ddoyH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52" name="ZOTERO_BREF_BpSlKB5ddoyH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53" name="ZOTERO_BREF_BpSlKB5ddoyH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54" name="ZOTERO_BREF_BpSlKB5ddoyH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155" name="ZOTERO_BREF_BpSlKB5ddoyH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156" name="ZOTERO_BREF_BpSlKB5ddoyH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157" name="ZOTERO_BREF_BpSlKB5ddoyH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158" name="ZOTERO_BREF_BpSlKB5ddoyH_18">
    <vt:lpwstr>an for biotic changes caused by invasive species.","container-title":"Ecography","DOI":"https://doi.org/10.1111/ecog.00719","ISSN":"1600-0587","issue":"11","language":"en","note":"_eprint: https://onlinelibrary.wiley.com/doi/pdf/10.1111/ecog.00719","page"</vt:lpwstr>
  </property>
  <property fmtid="{D5CDD505-2E9C-101B-9397-08002B2CF9AE}" pid="159" name="ZOTERO_BREF_BpSlKB5ddoyH_19">
    <vt:lpwstr>:"1123-1132","source":"Wiley Online Library","title":"When and how do species achieve niche stability over long time scales?","volume":"37","author":[{"family":"Stigall","given":"Alycia L."}],"issued":{"date-parts":[["2014"]]}}},{"id":38,"uris":["http://z</vt:lpwstr>
  </property>
  <property fmtid="{D5CDD505-2E9C-101B-9397-08002B2CF9AE}" pid="160" name="ZOTERO_BREF_BpSlKB5ddoyH_2">
    <vt:lpwstr>[{"id":40,"uris":["http://zotero.org/users/7197813/items/PGCWNES4"],"uri":["http://zotero.org/users/7197813/items/PGCWNES4"],"itemData":{"id":40,"type":"article-journal","abstract":"The degree to which organisms retain their environmental preferences is o</vt:lpwstr>
  </property>
  <property fmtid="{D5CDD505-2E9C-101B-9397-08002B2CF9AE}" pid="161" name="ZOTERO_BREF_BpSlKB5ddoyH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162" name="ZOTERO_BREF_BpSlKB5ddoyH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163" name="ZOTERO_BREF_BpSlKB5ddoyH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164" name="ZOTERO_BREF_BpSlKB5ddoyH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165" name="ZOTERO_BREF_BpSlKB5ddoyH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166" name="ZOTERO_BREF_BpSlKB5ddoyH_25">
    <vt:lpwstr>g/10.1146/annurev.ecolsys.36.102803.095431","page":"519-539","source":"Annual Reviews","title":"Niche Conservatism: Integrating Evolution, Ecology, and Conservation Biology","title-short":"Niche Conservatism","volume":"36","author":[{"family":"Wiens","giv</vt:lpwstr>
  </property>
  <property fmtid="{D5CDD505-2E9C-101B-9397-08002B2CF9AE}" pid="167" name="ZOTERO_BREF_BpSlKB5ddoyH_26">
    <vt:lpwstr>en":"John J."},{"family":"Graham","given":"Catherine H."}],"issued":{"date-parts":[["2005"]]}}}],"schema":"https://github.com/citation-style-language/schema/raw/master/csl-citation.json"}</vt:lpwstr>
  </property>
  <property fmtid="{D5CDD505-2E9C-101B-9397-08002B2CF9AE}" pid="168" name="ZOTERO_BREF_BpSlKB5ddoyH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169" name="ZOTERO_BREF_BpSlKB5ddoyH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170" name="ZOTERO_BREF_BpSlKB5ddoyH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171" name="ZOTERO_BREF_BpSlKB5ddoyH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172" name="ZOTERO_BREF_BpSlKB5ddoyH_7">
    <vt:lpwstr>2232","ISSN":"1461-0248","issue":"3","language":"en","note":"_eprint: https://onlinelibrary.wiley.com/doi/pdf/10.1111/ele.12232","page":"314-323","source":"Wiley Online Library","title":"Differential niche dynamics among major marine invertebrate clades",</vt:lpwstr>
  </property>
  <property fmtid="{D5CDD505-2E9C-101B-9397-08002B2CF9AE}" pid="173" name="ZOTERO_BREF_BpSlKB5ddoyH_8">
    <vt:lpwstr>"volume":"17","author":[{"family":"Hopkins","given":"Melanie J."},{"family":"Simpson","given":"Carl"},{"family":"Kiessling","given":"Wolfgang"}],"issued":{"date-parts":[["2014"]]}}},{"id":43,"uris":["http://zotero.org/users/7197813/items/VKU82HY8"],"uri":</vt:lpwstr>
  </property>
  <property fmtid="{D5CDD505-2E9C-101B-9397-08002B2CF9AE}" pid="174" name="ZOTERO_BREF_BpSlKB5ddoyH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175" name="ZOTERO_BREF_DLR2Sx2bm0Gb_1">
    <vt:lpwstr>ZOTERO_ITEM CSL_CITATION {"citationID":"eVs8cXZL","properties":{"formattedCitation":"(Ant\\uc0\\u227{}o et al., 2020)","plainCitation":"(Antão et al., 2020)","noteIndex":0},"citationItems":[{"id":5,"uris":["http://zotero.org/users/7197813/items/J5SCNNST"]</vt:lpwstr>
  </property>
  <property fmtid="{D5CDD505-2E9C-101B-9397-08002B2CF9AE}" pid="176" name="ZOTERO_BREF_DLR2Sx2bm0Gb_10">
    <vt:lpwstr>on-style-language/schema/raw/master/csl-citation.json"}</vt:lpwstr>
  </property>
  <property fmtid="{D5CDD505-2E9C-101B-9397-08002B2CF9AE}" pid="177" name="ZOTERO_BREF_DLR2Sx2bm0Gb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178" name="ZOTERO_BREF_DLR2Sx2bm0Gb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179" name="ZOTERO_BREF_DLR2Sx2bm0Gb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180" name="ZOTERO_BREF_DLR2Sx2bm0Gb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181" name="ZOTERO_BREF_DLR2Sx2bm0Gb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182" name="ZOTERO_BREF_DLR2Sx2bm0Gb_7">
    <vt:lpwstr>bt may be accumulating on land.","container-title":"Nature Ecology &amp; Evolution","DOI":"10.1038/s41559-020-1185-7","ISSN":"2397-334X","issue":"7","language":"en","note":"number: 7\npublisher: Nature Publishing Group","page":"927-933","source":"www.nature.c</vt:lpwstr>
  </property>
  <property fmtid="{D5CDD505-2E9C-101B-9397-08002B2CF9AE}" pid="183" name="ZOTERO_BREF_DLR2Sx2bm0Gb_8">
    <vt:lpwstr>om","title":"Temperature-related biodiversity change across temperate marine and terrestrial systems","volume":"4","author":[{"family":"Antão","given":"Laura H."},{"family":"Bates","given":"Amanda E."},{"family":"Blowes","given":"Shane A."},{"family":"Wal</vt:lpwstr>
  </property>
  <property fmtid="{D5CDD505-2E9C-101B-9397-08002B2CF9AE}" pid="184" name="ZOTERO_BREF_DLR2Sx2bm0Gb_9">
    <vt:lpwstr>dock","given":"Conor"},{"family":"Supp","given":"Sarah R."},{"family":"Magurran","given":"Anne E."},{"family":"Dornelas","given":"Maria"},{"family":"Schipper","given":"Aafke M."}],"issued":{"date-parts":[["2020",7]]}}}],"schema":"https://github.com/citati</vt:lpwstr>
  </property>
  <property fmtid="{D5CDD505-2E9C-101B-9397-08002B2CF9AE}" pid="185" name="ZOTERO_BREF_DLrLpyFqmJog_1">
    <vt:lpwstr/>
  </property>
  <property fmtid="{D5CDD505-2E9C-101B-9397-08002B2CF9AE}" pid="186" name="ZOTERO_BREF_Dhh7JAjrqrbY_1">
    <vt:lpwstr>ZOTERO_ITEM CSL_CITATION {"citationID":"3nySZBHy","properties":{"formattedCitation":"(Alroy, 2010)","plainCitation":"(Alroy, 2010)","noteIndex":0},"citationItems":[{"id":106,"uris":["http://zotero.org/users/7197813/items/Q4CBZIIV"],"uri":["http://zotero.o</vt:lpwstr>
  </property>
  <property fmtid="{D5CDD505-2E9C-101B-9397-08002B2CF9AE}" pid="187" name="ZOTERO_BREF_Dhh7JAjrqrbY_2">
    <vt:lpwstr>rg/users/7197813/items/Q4CBZIIV"],"itemData":{"id":106,"type":"article-journal","container-title":"The Paleontological Society Papers","note":"ISBN: 1089-3326\npublisher: Cambridge University Press","page":"55-80","title":"Fair sampling of taxonomic richn</vt:lpwstr>
  </property>
  <property fmtid="{D5CDD505-2E9C-101B-9397-08002B2CF9AE}" pid="188" name="ZOTERO_BREF_Dhh7JAjrqrbY_3">
    <vt:lpwstr>ess and unbiased estimation of origination and extinction rates","volume":"16","author":[{"family":"Alroy","given":"John"}],"issued":{"date-parts":[["2010"]]}}}],"schema":"https://github.com/citation-style-language/schema/raw/master/csl-citation.json"}</vt:lpwstr>
  </property>
  <property fmtid="{D5CDD505-2E9C-101B-9397-08002B2CF9AE}" pid="189" name="ZOTERO_BREF_EGPK5fyPHcGw_1">
    <vt:lpwstr>ZOTERO_ITEM CSL_CITATION {"citationID":"N4Nt0ETQ","properties":{"formattedCitation":"(Mathes et al., 2021)","plainCitation":"(Mathes et al., 2021)","noteIndex":0},"citationItems":[{"id":116,"uris":["http://zotero.org/users/7197813/items/4MQ88PJK"],"uri":[</vt:lpwstr>
  </property>
  <property fmtid="{D5CDD505-2E9C-101B-9397-08002B2CF9AE}" pid="190" name="ZOTERO_BREF_EGPK5fyPHcGw_2">
    <vt:lpwstr>"http://zotero.org/users/7197813/items/4MQ88PJK"],"itemData":{"id":116,"type":"article-journal","container-title":"Nature Ecology &amp; Evolution","DOI":"10.1038/s41559-020-01377-w","ISSN":"2397-334X","issue":"3","journalAbbreviation":"Nat Ecol Evol","languag</vt:lpwstr>
  </property>
  <property fmtid="{D5CDD505-2E9C-101B-9397-08002B2CF9AE}" pid="191" name="ZOTERO_BREF_EGPK5fyPHcGw_3">
    <vt:lpwstr>e":"en","page":"304-310","source":"DOI.org (Crossref)","title":"Extinction risk controlled by interaction of long-term and short-term climate change","volume":"5","author":[{"family":"Mathes","given":"Gregor H."},{"family":"Dijk","given":"Jeroen","non-dro</vt:lpwstr>
  </property>
  <property fmtid="{D5CDD505-2E9C-101B-9397-08002B2CF9AE}" pid="192" name="ZOTERO_BREF_EGPK5fyPHcGw_4">
    <vt:lpwstr>pping-particle":"van"},{"family":"Kiessling","given":"Wolfgang"},{"family":"Steinbauer","given":"Manuel J."}],"issued":{"date-parts":[["2021",3]]}}}],"schema":"https://github.com/citation-style-language/schema/raw/master/csl-citation.json"}</vt:lpwstr>
  </property>
  <property fmtid="{D5CDD505-2E9C-101B-9397-08002B2CF9AE}" pid="193" name="ZOTERO_BREF_ET7oiLYuNhnE_1">
    <vt:lpwstr/>
  </property>
  <property fmtid="{D5CDD505-2E9C-101B-9397-08002B2CF9AE}" pid="194" name="ZOTERO_BREF_FBNb5dd8OXme_1">
    <vt:lpwstr>ZOTERO_ITEM CSL_CITATION {"citationID":"UJ6TYv7L","properties":{"formattedCitation":"(Hopkins et al., 2014; Stigall, 2014; Wiens &amp; Graham, 2005)","plainCitation":"(Hopkins et al., 2014; Stigall, 2014; Wiens &amp; Graham, 2005)","noteIndex":0},"citationItems":</vt:lpwstr>
  </property>
  <property fmtid="{D5CDD505-2E9C-101B-9397-08002B2CF9AE}" pid="195" name="ZOTERO_BREF_FBNb5dd8OXme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96" name="ZOTERO_BREF_FBNb5dd8OXme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97" name="ZOTERO_BREF_FBNb5dd8OXme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98" name="ZOTERO_BREF_FBNb5dd8OXme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99" name="ZOTERO_BREF_FBNb5dd8OXme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200" name="ZOTERO_BREF_FBNb5dd8OXme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201" name="ZOTERO_BREF_FBNb5dd8OXme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202" name="ZOTERO_BREF_FBNb5dd8OXme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203" name="ZOTERO_BREF_FBNb5dd8OXme_18">
    <vt:lpwstr>an for biotic changes caused by invasive species.","container-title":"Ecography","DOI":"https://doi.org/10.1111/ecog.00719","ISSN":"1600-0587","issue":"11","language":"en","note":"_eprint: https://onlinelibrary.wiley.com/doi/pdf/10.1111/ecog.00719","page"</vt:lpwstr>
  </property>
  <property fmtid="{D5CDD505-2E9C-101B-9397-08002B2CF9AE}" pid="204" name="ZOTERO_BREF_FBNb5dd8OXme_19">
    <vt:lpwstr>:"1123-1132","source":"Wiley Online Library","title":"When and how do species achieve niche stability over long time scales?","volume":"37","author":[{"family":"Stigall","given":"Alycia L."}],"issued":{"date-parts":[["2014"]]}}},{"id":38,"uris":["http://z</vt:lpwstr>
  </property>
  <property fmtid="{D5CDD505-2E9C-101B-9397-08002B2CF9AE}" pid="205" name="ZOTERO_BREF_FBNb5dd8OXme_2">
    <vt:lpwstr>[{"id":40,"uris":["http://zotero.org/users/7197813/items/PGCWNES4"],"uri":["http://zotero.org/users/7197813/items/PGCWNES4"],"itemData":{"id":40,"type":"article-journal","abstract":"The degree to which organisms retain their environmental preferences is o</vt:lpwstr>
  </property>
  <property fmtid="{D5CDD505-2E9C-101B-9397-08002B2CF9AE}" pid="206" name="ZOTERO_BREF_FBNb5dd8OXme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207" name="ZOTERO_BREF_FBNb5dd8OXme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208" name="ZOTERO_BREF_FBNb5dd8OXme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209" name="ZOTERO_BREF_FBNb5dd8OXme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210" name="ZOTERO_BREF_FBNb5dd8OXme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211" name="ZOTERO_BREF_FBNb5dd8OXme_25">
    <vt:lpwstr>g/10.1146/annurev.ecolsys.36.102803.095431","page":"519-539","source":"Annual Reviews","title":"Niche Conservatism: Integrating Evolution, Ecology, and Conservation Biology","title-short":"Niche Conservatism","volume":"36","author":[{"family":"Wiens","giv</vt:lpwstr>
  </property>
  <property fmtid="{D5CDD505-2E9C-101B-9397-08002B2CF9AE}" pid="212" name="ZOTERO_BREF_FBNb5dd8OXme_26">
    <vt:lpwstr>en":"John J."},{"family":"Graham","given":"Catherine H."}],"issued":{"date-parts":[["2005"]]}}}],"schema":"https://github.com/citation-style-language/schema/raw/master/csl-citation.json"}</vt:lpwstr>
  </property>
  <property fmtid="{D5CDD505-2E9C-101B-9397-08002B2CF9AE}" pid="213" name="ZOTERO_BREF_FBNb5dd8OXme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214" name="ZOTERO_BREF_FBNb5dd8OXme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215" name="ZOTERO_BREF_FBNb5dd8OXme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216" name="ZOTERO_BREF_FBNb5dd8OXme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217" name="ZOTERO_BREF_FBNb5dd8OXme_7">
    <vt:lpwstr>2232","ISSN":"1461-0248","issue":"3","language":"en","note":"_eprint: https://onlinelibrary.wiley.com/doi/pdf/10.1111/ele.12232","page":"314-323","source":"Wiley Online Library","title":"Differential niche dynamics among major marine invertebrate clades",</vt:lpwstr>
  </property>
  <property fmtid="{D5CDD505-2E9C-101B-9397-08002B2CF9AE}" pid="218" name="ZOTERO_BREF_FBNb5dd8OXme_8">
    <vt:lpwstr>"volume":"17","author":[{"family":"Hopkins","given":"Melanie J."},{"family":"Simpson","given":"Carl"},{"family":"Kiessling","given":"Wolfgang"}],"issued":{"date-parts":[["2014"]]}}},{"id":43,"uris":["http://zotero.org/users/7197813/items/VKU82HY8"],"uri":</vt:lpwstr>
  </property>
  <property fmtid="{D5CDD505-2E9C-101B-9397-08002B2CF9AE}" pid="219" name="ZOTERO_BREF_FBNb5dd8OXme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220" name="ZOTERO_BREF_GQgeP115my58_1">
    <vt:lpwstr>ZOTERO_ITEM CSL_CITATION {"citationID":"51DuHXyn","properties":{"formattedCitation":"(Peters, 2006)","plainCitation":"(Peters, 2006)","noteIndex":0},"citationItems":[{"id":75,"uris":["http://zotero.org/users/7197813/items/82ZJ89JU"],"uri":["http://zotero.</vt:lpwstr>
  </property>
  <property fmtid="{D5CDD505-2E9C-101B-9397-08002B2CF9AE}" pid="221" name="ZOTERO_BREF_GQgeP115my58_2">
    <vt:lpwstr>org/users/7197813/items/82ZJ89JU"],"itemData":{"id":75,"type":"article-journal","container-title":"Paleobiology","DOI":"10.1666/05081.1","ISSN":"0094-8373, 1938-5331","issue":"3","journalAbbreviation":"Paleobiology","language":"en","page":"387-407","sourc</vt:lpwstr>
  </property>
  <property fmtid="{D5CDD505-2E9C-101B-9397-08002B2CF9AE}" pid="222" name="ZOTERO_BREF_GQgeP115my58_3">
    <vt:lpwstr>e":"DOI.org (Crossref)","title":"Genus extinction, origination, and the durations of sedimentary hiatuses","volume":"32","author":[{"family":"Peters","given":"Shanan E."}],"issued":{"date-parts":[["2006",9]]}}}],"schema":"https://github.com/citation-style</vt:lpwstr>
  </property>
  <property fmtid="{D5CDD505-2E9C-101B-9397-08002B2CF9AE}" pid="223" name="ZOTERO_BREF_GQgeP115my58_4">
    <vt:lpwstr>-language/schema/raw/master/csl-citation.json"}</vt:lpwstr>
  </property>
  <property fmtid="{D5CDD505-2E9C-101B-9397-08002B2CF9AE}" pid="224" name="ZOTERO_BREF_GbD60pGEZkUp_1">
    <vt:lpwstr>ZOTERO_ITEM CSL_CITATION {"citationID":"WSOyDd9M","properties":{"formattedCitation":"(2021)","plainCitation":"(2021)","noteIndex":0},"citationItems":[{"id":116,"uris":["http://zotero.org/users/7197813/items/4MQ88PJK"],"uri":["http://zotero.org/users/71978</vt:lpwstr>
  </property>
  <property fmtid="{D5CDD505-2E9C-101B-9397-08002B2CF9AE}" pid="225" name="ZOTERO_BREF_GbD60pGEZkUp_2">
    <vt:lpwstr>13/items/4MQ88PJK"],"itemData":{"id":116,"type":"article-journal","container-title":"Nature Ecology &amp; Evolution","DOI":"10.1038/s41559-020-01377-w","ISSN":"2397-334X","issue":"3","journalAbbreviation":"Nat Ecol Evol","language":"en","page":"304-310","sour</vt:lpwstr>
  </property>
  <property fmtid="{D5CDD505-2E9C-101B-9397-08002B2CF9AE}" pid="226" name="ZOTERO_BREF_GbD60pGEZkUp_3">
    <vt:lpwstr>ce":"DOI.org (Crossref)","title":"Extinction risk controlled by interaction of long-term and short-term climate change","volume":"5","author":[{"family":"Mathes","given":"Gregor H."},{"family":"Dijk","given":"Jeroen","non-dropping-particle":"van"},{"famil</vt:lpwstr>
  </property>
  <property fmtid="{D5CDD505-2E9C-101B-9397-08002B2CF9AE}" pid="227" name="ZOTERO_BREF_GbD60pGEZkUp_4">
    <vt:lpwstr>y":"Kiessling","given":"Wolfgang"},{"family":"Steinbauer","given":"Manuel J."}],"issued":{"date-parts":[["2021",3]]}},"suppress-author":true}],"schema":"https://github.com/citation-style-language/schema/raw/master/csl-citation.json"}</vt:lpwstr>
  </property>
  <property fmtid="{D5CDD505-2E9C-101B-9397-08002B2CF9AE}" pid="228" name="ZOTERO_BREF_IiSgFVLhekzZ_1">
    <vt:lpwstr>ZOTERO_ITEM CSL_CITATION {"citationID":"Xp3XeBqX","properties":{"formattedCitation":"(2015)","plainCitation":"(2015)","noteIndex":0},"citationItems":[{"id":107,"uris":["http://zotero.org/users/7197813/items/IHZN2RGD"],"uri":["http://zotero.org/users/71978</vt:lpwstr>
  </property>
  <property fmtid="{D5CDD505-2E9C-101B-9397-08002B2CF9AE}" pid="229" name="ZOTERO_BREF_IiSgFVLhekzZ_2">
    <vt:lpwstr>13/items/IHZN2RGD"],"itemData":{"id":107,"type":"article-journal","container-title":"Earth-Science Reviews","note":"ISBN: 0012-8252\npublisher: Elsevier","page":"92-104","title":"Temperatures and oxygen isotopic composition of Phanerozoic oceans","volume"</vt:lpwstr>
  </property>
  <property fmtid="{D5CDD505-2E9C-101B-9397-08002B2CF9AE}" pid="230" name="ZOTERO_BREF_IiSgFVLhekzZ_3">
    <vt:lpwstr>:"146","author":[{"family":"Veizer","given":"Jan"},{"family":"Prokoph","given":"Andreas"}],"issued":{"date-parts":[["2015"]]}},"suppress-author":true}],"schema":"https://github.com/citation-style-language/schema/raw/master/csl-citation.json"}</vt:lpwstr>
  </property>
  <property fmtid="{D5CDD505-2E9C-101B-9397-08002B2CF9AE}" pid="231" name="ZOTERO_BREF_IpJV5A2nDHyS_1">
    <vt:lpwstr>ZOTERO_ITEM CSL_CITATION {"citationID":"rfHekoDE","properties":{"formattedCitation":"(Song et al., 2019)","plainCitation":"(Song et al., 2019)","noteIndex":0},"citationItems":[{"id":108,"uris":["http://zotero.org/users/7197813/items/7SJ96VAU"],"uri":["htt</vt:lpwstr>
  </property>
  <property fmtid="{D5CDD505-2E9C-101B-9397-08002B2CF9AE}" pid="232" name="ZOTERO_BREF_IpJV5A2nDHyS_2">
    <vt:lpwstr>p://zotero.org/users/7197813/items/7SJ96VAU"],"itemData":{"id":108,"type":"article-journal","container-title":"Journal of Earth Science","issue":"2","note":"ISBN: 1674-487X\npublisher: Springer","page":"236-243","title":"Seawater temperature and dissolved</vt:lpwstr>
  </property>
  <property fmtid="{D5CDD505-2E9C-101B-9397-08002B2CF9AE}" pid="233" name="ZOTERO_BREF_IpJV5A2nDHyS_3">
    <vt:lpwstr> oxygen over the past 500 million years","volume":"30","author":[{"family":"Song","given":"Haijun"},{"family":"Wignall","given":"Paul B."},{"family":"Song","given":"Huyue"},{"family":"Dai","given":"Xu"},{"family":"Chu","given":"Daoliang"}],"issued":{"date</vt:lpwstr>
  </property>
  <property fmtid="{D5CDD505-2E9C-101B-9397-08002B2CF9AE}" pid="234" name="ZOTERO_BREF_IpJV5A2nDHyS_4">
    <vt:lpwstr>-parts":[["2019"]]}}}],"schema":"https://github.com/citation-style-language/schema/raw/master/csl-citation.json"}</vt:lpwstr>
  </property>
  <property fmtid="{D5CDD505-2E9C-101B-9397-08002B2CF9AE}" pid="235" name="ZOTERO_BREF_JJ5zKgj5rfog_1">
    <vt:lpwstr>ZOTERO_ITEM CSL_CITATION {"citationID":"oPM68MWx","properties":{"formattedCitation":"(Kruschke, 2013)","plainCitation":"(Kruschke, 2013)","noteIndex":0},"citationItems":[{"id":115,"uris":["http://zotero.org/users/7197813/items/A4MEL8SY"],"uri":["http://zo</vt:lpwstr>
  </property>
  <property fmtid="{D5CDD505-2E9C-101B-9397-08002B2CF9AE}" pid="236" name="ZOTERO_BREF_JJ5zKgj5rfog_2">
    <vt:lpwstr>tero.org/users/7197813/items/A4MEL8SY"],"itemData":{"id":115,"type":"article-journal","container-title":"Journal of Experimental Psychology: General","issue":"2","note":"ISBN: 1939-2222\npublisher: American Psychological Association","page":"573","title":</vt:lpwstr>
  </property>
  <property fmtid="{D5CDD505-2E9C-101B-9397-08002B2CF9AE}" pid="237" name="ZOTERO_BREF_JJ5zKgj5rfog_3">
    <vt:lpwstr>"Bayesian estimation supersedes the t test.","volume":"142","author":[{"family":"Kruschke","given":"John K."}],"issued":{"date-parts":[["2013"]]}}}],"schema":"https://github.com/citation-style-language/schema/raw/master/csl-citation.json"}</vt:lpwstr>
  </property>
  <property fmtid="{D5CDD505-2E9C-101B-9397-08002B2CF9AE}" pid="238" name="ZOTERO_BREF_Jn2HJuuqcX2Y_1">
    <vt:lpwstr/>
  </property>
  <property fmtid="{D5CDD505-2E9C-101B-9397-08002B2CF9AE}" pid="239" name="ZOTERO_BREF_K0rqwvbqICmH_1">
    <vt:lpwstr>ZOTERO_ITEM CSL_CITATION {"citationID":"CjvGwfqu","properties":{"formattedCitation":"(Broecker &amp; Peng, 1982)","plainCitation":"(Broecker &amp; Peng, 1982)","noteIndex":0},"citationItems":[{"id":89,"uris":["http://zotero.org/users/7197813/items/BKM37P9E"],"uri</vt:lpwstr>
  </property>
  <property fmtid="{D5CDD505-2E9C-101B-9397-08002B2CF9AE}" pid="240" name="ZOTERO_BREF_K0rqwvbqICmH_2">
    <vt:lpwstr>":["http://zotero.org/users/7197813/items/BKM37P9E"],"itemData":{"id":89,"type":"article-journal","container-title":"Radiocarbon","DOI":"10.1017/S0033822200005221","ISSN":"0033-8222, 1945-5755","issue":"3","journalAbbreviation":"Radiocarbon","language":"e</vt:lpwstr>
  </property>
  <property fmtid="{D5CDD505-2E9C-101B-9397-08002B2CF9AE}" pid="241" name="ZOTERO_BREF_K0rqwvbqICmH_3">
    <vt:lpwstr>n","page":"b1-b2","source":"DOI.org (Crossref)","title":"Tracers in the sea","volume":"24","author":[{"family":"Broecker","given":"Wallace S."},{"family":"Peng","given":"Tsung-Hung"}],"issued":{"date-parts":[["1982"]]}}}],"schema":"https://github.com/cita</vt:lpwstr>
  </property>
  <property fmtid="{D5CDD505-2E9C-101B-9397-08002B2CF9AE}" pid="242" name="ZOTERO_BREF_K0rqwvbqICmH_4">
    <vt:lpwstr>tion-style-language/schema/raw/master/csl-citation.json"}</vt:lpwstr>
  </property>
  <property fmtid="{D5CDD505-2E9C-101B-9397-08002B2CF9AE}" pid="243" name="ZOTERO_BREF_Kb4SZOpRdmrF_1">
    <vt:lpwstr>ZOTERO_ITEM CSL_CITATION {"citationID":"OiptJxFX","properties":{"formattedCitation":"(Veizer &amp; Prokoph, 2015)","plainCitation":"(Veizer &amp; Prokoph, 2015)","noteIndex":0},"citationItems":[{"id":107,"uris":["http://zotero.org/users/7197813/items/IHZN2RGD"],"</vt:lpwstr>
  </property>
  <property fmtid="{D5CDD505-2E9C-101B-9397-08002B2CF9AE}" pid="244" name="ZOTERO_BREF_Kb4SZOpRdmrF_2">
    <vt:lpwstr>uri":["http://zotero.org/users/7197813/items/IHZN2RGD"],"itemData":{"id":107,"type":"article-journal","container-title":"Earth-Science Reviews","note":"ISBN: 0012-8252\npublisher: Elsevier","page":"92-104","title":"Temperatures and oxygen isotopic composi</vt:lpwstr>
  </property>
  <property fmtid="{D5CDD505-2E9C-101B-9397-08002B2CF9AE}" pid="245" name="ZOTERO_BREF_Kb4SZOpRdmrF_3">
    <vt:lpwstr>tion of Phanerozoic oceans","volume":"146","author":[{"family":"Veizer","given":"Jan"},{"family":"Prokoph","given":"Andreas"}],"issued":{"date-parts":[["2015"]]}}}],"schema":"https://github.com/citation-style-language/schema/raw/master/csl-citation.json"}</vt:lpwstr>
  </property>
  <property fmtid="{D5CDD505-2E9C-101B-9397-08002B2CF9AE}" pid="246" name="ZOTERO_BREF_L4PrNzMHK7Wi_1">
    <vt:lpwstr>ZOTERO_ITEM CSL_CITATION {"citationID":"pHdwXdOW","properties":{"formattedCitation":"(McElreath, 2020)","plainCitation":"(McElreath, 2020)","noteIndex":0},"citationItems":[{"id":124,"uris":["http://zotero.org/users/7197813/items/V3W64GV3"],"uri":["http://</vt:lpwstr>
  </property>
  <property fmtid="{D5CDD505-2E9C-101B-9397-08002B2CF9AE}" pid="247" name="ZOTERO_BREF_L4PrNzMHK7Wi_10">
    <vt:lpwstr>ly.com/library/view/-/9780429639142/?ar","author":[{"family":"McElreath","given":"Richard"}],"accessed":{"date-parts":[["2021",3,5]]},"issued":{"date-parts":[["2020"]]}}}],"schema":"https://github.com/citation-style-language/schema/raw/master/csl-citation</vt:lpwstr>
  </property>
  <property fmtid="{D5CDD505-2E9C-101B-9397-08002B2CF9AE}" pid="248" name="ZOTERO_BREF_L4PrNzMHK7Wi_11">
    <vt:lpwstr>.json"}</vt:lpwstr>
  </property>
  <property fmtid="{D5CDD505-2E9C-101B-9397-08002B2CF9AE}" pid="249" name="ZOTERO_BREF_L4PrNzMHK7Wi_2">
    <vt:lpwstr>zotero.org/users/7197813/items/V3W64GV3"],"itemData":{"id":124,"type":"book","abstract":"Statistical Rethinking: A Bayesian Course with Examples in R and Stan builds your knowledge of and confidence in making inferences from data. Reflecting the need for </vt:lpwstr>
  </property>
  <property fmtid="{D5CDD505-2E9C-101B-9397-08002B2CF9AE}" pid="250" name="ZOTERO_BREF_L4PrNzMHK7Wi_3">
    <vt:lpwstr>scripting in today's model-based statistics, the book pushes you to perform step-by-step calculations that are usually automated. This unique computational approach ensures that you understand enough of the details to make reasonable choices and interpret</vt:lpwstr>
  </property>
  <property fmtid="{D5CDD505-2E9C-101B-9397-08002B2CF9AE}" pid="251" name="ZOTERO_BREF_L4PrNzMHK7Wi_4">
    <vt:lpwstr>ations in your own modeling work. The text presents causal inference and generalized linear multilevel models from a simple Bayesian perspective that builds on information theory and maximum entropy. The core material ranges from the basics of regression </vt:lpwstr>
  </property>
  <property fmtid="{D5CDD505-2E9C-101B-9397-08002B2CF9AE}" pid="252" name="ZOTERO_BREF_L4PrNzMHK7Wi_5">
    <vt:lpwstr>to advanced multilevel models. It also presents measurement error, missing data, and Gaussian process models for spatial and phylogenetic confounding. The second edition emphasizes the directed acyclic graph (DAG) approach to causal inference, integrating</vt:lpwstr>
  </property>
  <property fmtid="{D5CDD505-2E9C-101B-9397-08002B2CF9AE}" pid="253" name="ZOTERO_BREF_L4PrNzMHK7Wi_6">
    <vt:lpwstr> DAGs into many examples. The new edition also contains new material on the design of prior distributions, splines, ordered categorical predictors, social relations models, cross-validation, importance sampling, instrumental variables, and Hamiltonian Mon</vt:lpwstr>
  </property>
  <property fmtid="{D5CDD505-2E9C-101B-9397-08002B2CF9AE}" pid="254" name="ZOTERO_BREF_L4PrNzMHK7Wi_7">
    <vt:lpwstr>te Carlo. It ends with an entirely new chapter that goes beyond generalized linear modeling, showing how domain-specific scientific models can be built into statistical analyses. Features Integrates working code into the main text Illustrates concepts thr</vt:lpwstr>
  </property>
  <property fmtid="{D5CDD505-2E9C-101B-9397-08002B2CF9AE}" pid="255" name="ZOTERO_BREF_L4PrNzMHK7Wi_8">
    <vt:lpwstr>ough worked data analysis examples Emphasizes understanding assumptions and how assumptions are reflected in code Offers more detailed explanations of the mathematics in optional sections Presents examples of using the dagitty R package to analyze causal </vt:lpwstr>
  </property>
  <property fmtid="{D5CDD505-2E9C-101B-9397-08002B2CF9AE}" pid="256" name="ZOTERO_BREF_L4PrNzMHK7Wi_9">
    <vt:lpwstr>graphs Provides the rethinking R package on the author's website and on GitHub.","ISBN":"978-0-429-63914-2","language":"English","note":"OCLC: 1237637597","source":"Open WorldCat","title":"Statistical Rethinking, 2nd Edition","URL":"https://learning.oreil</vt:lpwstr>
  </property>
  <property fmtid="{D5CDD505-2E9C-101B-9397-08002B2CF9AE}" pid="257" name="ZOTERO_BREF_MuA6FF38gGLr1_1">
    <vt:lpwstr>ZOTERO_ITEM CSL_CITATION {"citationID":"yv3XtnCJ","properties":{"formattedCitation":"(Templeton, 2008; Wahl et al., 2002)","plainCitation":"(Templeton, 2008; Wahl et al., 2002)","noteIndex":0},"citationItems":[{"id":58,"uris":["http://zotero.org/users/719</vt:lpwstr>
  </property>
  <property fmtid="{D5CDD505-2E9C-101B-9397-08002B2CF9AE}" pid="258" name="ZOTERO_BREF_MuA6FF38gGLr1_10">
    <vt:lpwstr>/onlinelibrary.wiley.com/doi/pdf/10.1002/bies.20745","page":"470-479","source":"Wiley Online Library","title":"The reality and importance of founder speciation in evolution","volume":"30","author":[{"family":"Templeton","given":"Alan R."}],"issued":{"date</vt:lpwstr>
  </property>
  <property fmtid="{D5CDD505-2E9C-101B-9397-08002B2CF9AE}" pid="259" name="ZOTERO_BREF_MuA6FF38gGLr1_11">
    <vt:lpwstr>-parts":[["2008"]]}}},{"id":57,"uris":["http://zotero.org/users/7197813/items/ZEKPINPY"],"uri":["http://zotero.org/users/7197813/items/ZEKPINPY"],"itemData":{"id":57,"type":"article-journal","abstract":"Experimental evolution involves severe, periodic red</vt:lpwstr>
  </property>
  <property fmtid="{D5CDD505-2E9C-101B-9397-08002B2CF9AE}" pid="260" name="ZOTERO_BREF_MuA6FF38gGLr1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261" name="ZOTERO_BREF_MuA6FF38gGLr1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262" name="ZOTERO_BREF_MuA6FF38gGLr1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263" name="ZOTERO_BREF_MuA6FF38gGLr1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264" name="ZOTERO_BREF_MuA6FF38gGLr1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265" name="ZOTERO_BREF_MuA6FF38gGLr1_17">
    <vt:lpwstr>s in Experimental Evolution","volume":"162","author":[{"family":"Wahl","given":"Lindi M"},{"family":"Gerrish","given":"Philip J"},{"family":"Saika-Voivod","given":"Ivan"}],"issued":{"date-parts":[["2002"]]}}}],"schema":"https://github.com/citation-style-l</vt:lpwstr>
  </property>
  <property fmtid="{D5CDD505-2E9C-101B-9397-08002B2CF9AE}" pid="266" name="ZOTERO_BREF_MuA6FF38gGLr1_18">
    <vt:lpwstr>anguage/schema/raw/master/csl-citation.json"}</vt:lpwstr>
  </property>
  <property fmtid="{D5CDD505-2E9C-101B-9397-08002B2CF9AE}" pid="267" name="ZOTERO_BREF_MuA6FF38gGLr1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268" name="ZOTERO_BREF_MuA6FF38gGLr1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269" name="ZOTERO_BREF_MuA6FF38gGLr1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270" name="ZOTERO_BREF_MuA6FF38gGLr1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271" name="ZOTERO_BREF_MuA6FF38gGLr1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272" name="ZOTERO_BREF_MuA6FF38gGLr1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273" name="ZOTERO_BREF_MuA6FF38gGLr1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274" name="ZOTERO_BREF_MuA6FF38gGLr1_9">
    <vt:lpwstr>cess due to either selection alone or drift alone. BioEssays 30:470–479, 2008. © 2008 Wiley Periodicals, Inc.","container-title":"BioEssays","DOI":"https://doi.org/10.1002/bies.20745","ISSN":"1521-1878","issue":"5","language":"en","note":"_eprint: https:/</vt:lpwstr>
  </property>
  <property fmtid="{D5CDD505-2E9C-101B-9397-08002B2CF9AE}" pid="275" name="ZOTERO_BREF_MuA6FF38gGLr_1">
    <vt:lpwstr>ZOTERO_ITEM CSL_CITATION {"citationID":"yv3XtnCJ","properties":{"formattedCitation":"(Templeton, 2008; Wahl et al., 2002)","plainCitation":"(Templeton, 2008; Wahl et al., 2002)","noteIndex":0},"citationItems":[{"id":58,"uris":["http://zotero.org/users/719</vt:lpwstr>
  </property>
  <property fmtid="{D5CDD505-2E9C-101B-9397-08002B2CF9AE}" pid="276" name="ZOTERO_BREF_MuA6FF38gGLr_10">
    <vt:lpwstr>/onlinelibrary.wiley.com/doi/pdf/10.1002/bies.20745","page":"470-479","source":"Wiley Online Library","title":"The reality and importance of founder speciation in evolution","volume":"30","author":[{"family":"Templeton","given":"Alan R."}],"issued":{"date</vt:lpwstr>
  </property>
  <property fmtid="{D5CDD505-2E9C-101B-9397-08002B2CF9AE}" pid="277" name="ZOTERO_BREF_MuA6FF38gGLr_11">
    <vt:lpwstr>-parts":[["2008"]]}}},{"id":57,"uris":["http://zotero.org/users/7197813/items/ZEKPINPY"],"uri":["http://zotero.org/users/7197813/items/ZEKPINPY"],"itemData":{"id":57,"type":"article-journal","abstract":"Experimental evolution involves severe, periodic red</vt:lpwstr>
  </property>
  <property fmtid="{D5CDD505-2E9C-101B-9397-08002B2CF9AE}" pid="278" name="ZOTERO_BREF_MuA6FF38gGLr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279" name="ZOTERO_BREF_MuA6FF38gGLr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280" name="ZOTERO_BREF_MuA6FF38gGLr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281" name="ZOTERO_BREF_MuA6FF38gGLr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282" name="ZOTERO_BREF_MuA6FF38gGLr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283" name="ZOTERO_BREF_MuA6FF38gGLr_17">
    <vt:lpwstr>s in Experimental Evolution","volume":"162","author":[{"family":"Wahl","given":"Lindi M"},{"family":"Gerrish","given":"Philip J"},{"family":"Saika-Voivod","given":"Ivan"}],"issued":{"date-parts":[["2002"]]}}}],"schema":"https://github.com/citation-style-l</vt:lpwstr>
  </property>
  <property fmtid="{D5CDD505-2E9C-101B-9397-08002B2CF9AE}" pid="284" name="ZOTERO_BREF_MuA6FF38gGLr_18">
    <vt:lpwstr>anguage/schema/raw/master/csl-citation.json"}</vt:lpwstr>
  </property>
  <property fmtid="{D5CDD505-2E9C-101B-9397-08002B2CF9AE}" pid="285" name="ZOTERO_BREF_MuA6FF38gGLr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286" name="ZOTERO_BREF_MuA6FF38gGLr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287" name="ZOTERO_BREF_MuA6FF38gGLr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288" name="ZOTERO_BREF_MuA6FF38gGLr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289" name="ZOTERO_BREF_MuA6FF38gGLr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290" name="ZOTERO_BREF_MuA6FF38gGLr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291" name="ZOTERO_BREF_MuA6FF38gGLr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292" name="ZOTERO_BREF_MuA6FF38gGLr_9">
    <vt:lpwstr>cess due to either selection alone or drift alone. BioEssays 30:470–479, 2008. © 2008 Wiley Periodicals, Inc.","container-title":"BioEssays","DOI":"https://doi.org/10.1002/bies.20745","ISSN":"1521-1878","issue":"5","language":"en","note":"_eprint: https:/</vt:lpwstr>
  </property>
  <property fmtid="{D5CDD505-2E9C-101B-9397-08002B2CF9AE}" pid="293" name="ZOTERO_BREF_Qq5uicW3QNjS_1">
    <vt:lpwstr>ZOTERO_ITEM CSL_CITATION {"citationID":"cOecPLFv","properties":{"formattedCitation":"(Mayhew et al., 2008)","plainCitation":"(Mayhew et al., 2008)","noteIndex":0},"citationItems":[{"id":32,"uris":["http://zotero.org/users/7197813/items/3M9FB728"],"uri":["</vt:lpwstr>
  </property>
  <property fmtid="{D5CDD505-2E9C-101B-9397-08002B2CF9AE}" pid="294" name="ZOTERO_BREF_Qq5uicW3QNjS_2">
    <vt:lpwstr>http://zotero.org/users/7197813/items/3M9FB728"],"itemData":{"id":32,"type":"article-journal","abstract":"The past relationship between global temperature and levels of biological diversity is of increasing concern due to anthropogenic climate warming. Ho</vt:lpwstr>
  </property>
  <property fmtid="{D5CDD505-2E9C-101B-9397-08002B2CF9AE}" pid="295" name="ZOTERO_BREF_Qq5uicW3QNjS_3">
    <vt:lpwstr>wever, no consistent link between these variables has yet been demonstrated. We analysed the fossil record for the last 520 Myr against estimates of low latitude sea surface temperature for the same period. We found that global biodiversity (the richness </vt:lpwstr>
  </property>
  <property fmtid="{D5CDD505-2E9C-101B-9397-08002B2CF9AE}" pid="296" name="ZOTERO_BREF_Qq5uicW3QNjS_4">
    <vt:lpwstr>of families and genera) is related to temperature and has been relatively low during warm ‘greenhouse’ phases, while during the same phases extinction and origination rates of taxonomic lineages have been relatively high. These findings are consistent for</vt:lpwstr>
  </property>
  <property fmtid="{D5CDD505-2E9C-101B-9397-08002B2CF9AE}" pid="297" name="ZOTERO_BREF_Qq5uicW3QNjS_5">
    <vt:lpwstr> terrestrial and marine environments and are robust to a number of alternative assumptions and potential biases. Our results provide the first clear evidence that global climate may explain substantial variation in the fossil record in a simple and consis</vt:lpwstr>
  </property>
  <property fmtid="{D5CDD505-2E9C-101B-9397-08002B2CF9AE}" pid="298" name="ZOTERO_BREF_Qq5uicW3QNjS_6">
    <vt:lpwstr>tent manner. Our findings may have implications for extinction and biodiversity change under future climate warming.","container-title":"Proceedings of the Royal Society B: Biological Sciences","DOI":"10.1098/rspb.2007.1302","ISSN":"0962-8452, 1471-2954",</vt:lpwstr>
  </property>
  <property fmtid="{D5CDD505-2E9C-101B-9397-08002B2CF9AE}" pid="299" name="ZOTERO_BREF_Qq5uicW3QNjS_7">
    <vt:lpwstr>"issue":"1630","journalAbbreviation":"Proc. R. Soc. B.","language":"en","page":"47-53","source":"DOI.org (Crossref)","title":"A long-term association between global temperature and biodiversity, origination and extinction in the fossil record","volume":"2</vt:lpwstr>
  </property>
  <property fmtid="{D5CDD505-2E9C-101B-9397-08002B2CF9AE}" pid="300" name="ZOTERO_BREF_Qq5uicW3QNjS_8">
    <vt:lpwstr>75","author":[{"family":"Mayhew","given":"Peter J"},{"family":"Jenkins","given":"Gareth B"},{"family":"Benton","given":"Timothy G"}],"issued":{"date-parts":[["2008",1,7]]}}}],"schema":"https://github.com/citation-style-language/schema/raw/master/csl-citat</vt:lpwstr>
  </property>
  <property fmtid="{D5CDD505-2E9C-101B-9397-08002B2CF9AE}" pid="301" name="ZOTERO_BREF_Qq5uicW3QNjS_9">
    <vt:lpwstr>ion.json"}</vt:lpwstr>
  </property>
  <property fmtid="{D5CDD505-2E9C-101B-9397-08002B2CF9AE}" pid="302" name="ZOTERO_BREF_Qr07tXiEBUFg_1">
    <vt:lpwstr/>
  </property>
  <property fmtid="{D5CDD505-2E9C-101B-9397-08002B2CF9AE}" pid="303" name="ZOTERO_BREF_R7HE7nUaG7K7_1">
    <vt:lpwstr>ZOTERO_ITEM CSL_CITATION {"citationID":"EAXGHsjG","properties":{"formattedCitation":"(Mayhew et al., 2012)","plainCitation":"(Mayhew et al., 2012)","noteIndex":0},"citationItems":[{"id":"97uGhU7L/CdhICh73","uris":["http://zotero.org/users/7197813/items/P8</vt:lpwstr>
  </property>
  <property fmtid="{D5CDD505-2E9C-101B-9397-08002B2CF9AE}" pid="304" name="ZOTERO_BREF_R7HE7nUaG7K7_2">
    <vt:lpwstr>G3SJJ7"],"uri":["http://zotero.org/users/7197813/items/P8G3SJJ7"],"itemData":{"id":"C2KBEk3K/Vu2i5VlI","type":"article-journal","abstract":"The geographic distribution of life on Earth supports a general pattern of increase in biodiversity with increasing</vt:lpwstr>
  </property>
  <property fmtid="{D5CDD505-2E9C-101B-9397-08002B2CF9AE}" pid="305" name="ZOTERO_BREF_R7HE7nUaG7K7_3">
    <vt:lpwstr> temperature. However, some previous analyses of the 540-million-year Phanerozoic fossil record found a contrary relationship, with paleodiversity declining when the planet warms. These contradictory findings are hard to reconcile theoretically. We analyz</vt:lpwstr>
  </property>
  <property fmtid="{D5CDD505-2E9C-101B-9397-08002B2CF9AE}" pid="306" name="ZOTERO_BREF_R7HE7nUaG7K7_4">
    <vt:lpwstr>e marine invertebrate biodiversity patterns for the Phanerozoic Eon while controlling for sampling effort. This control appears to reverse the temporal association between temperature and biodiversity, such that taxonomic richness increases, not decreases</vt:lpwstr>
  </property>
  <property fmtid="{D5CDD505-2E9C-101B-9397-08002B2CF9AE}" pid="307" name="ZOTERO_BREF_R7HE7nUaG7K7_5">
    <vt:lpwstr>, with temperature. Increasing temperatures also predict extinction and origination rates, alongside other abiotic and biotic predictor variables. These results undermine previous reports of a negative biodiversity-temperature relationship through time, w</vt:lpwstr>
  </property>
  <property fmtid="{D5CDD505-2E9C-101B-9397-08002B2CF9AE}" pid="308" name="ZOTERO_BREF_R7HE7nUaG7K7_6">
    <vt:lpwstr>hich we attribute to paleontological sampling biases. Our findings suggest a convergence of global scale macroevolutionary and macroecological patterns for the biodiversity-temperature relationship.","container-title":"Proceedings of the National Academy </vt:lpwstr>
  </property>
  <property fmtid="{D5CDD505-2E9C-101B-9397-08002B2CF9AE}" pid="309" name="ZOTERO_BREF_R7HE7nUaG7K7_7">
    <vt:lpwstr>of Sciences","DOI":"10.1073/pnas.1200844109","ISSN":"0027-8424, 1091-6490","issue":"38","journalAbbreviation":"Proc Natl Acad Sci USA","language":"en","page":"15141-15145","source":"DOI.org (Crossref)","title":"Biodiversity tracks temperature over time","</vt:lpwstr>
  </property>
  <property fmtid="{D5CDD505-2E9C-101B-9397-08002B2CF9AE}" pid="310" name="ZOTERO_BREF_R7HE7nUaG7K7_8">
    <vt:lpwstr>volume":"109","author":[{"family":"Mayhew","given":"Peter J."},{"family":"Bell","given":"Mark A."},{"family":"Benton","given":"Timothy G."},{"family":"McGowan","given":"Alistair J."}],"issued":{"date-parts":[["2012",9,18]]}}}],"schema":"https://github.com</vt:lpwstr>
  </property>
  <property fmtid="{D5CDD505-2E9C-101B-9397-08002B2CF9AE}" pid="311" name="ZOTERO_BREF_R7HE7nUaG7K7_9">
    <vt:lpwstr>/citation-style-language/schema/raw/master/csl-citation.json"}</vt:lpwstr>
  </property>
  <property fmtid="{D5CDD505-2E9C-101B-9397-08002B2CF9AE}" pid="312" name="ZOTERO_BREF_TjyubL8dNBlK_1">
    <vt:lpwstr>ZOTERO_ITEM CSL_CITATION {"citationID":"EVxcFtnU","properties":{"formattedCitation":"(Zaffos et al., 2017)","plainCitation":"(Zaffos et al., 2017)","noteIndex":0},"citationItems":[{"id":118,"uris":["http://zotero.org/users/7197813/items/K9VSCH6C"],"uri":[</vt:lpwstr>
  </property>
  <property fmtid="{D5CDD505-2E9C-101B-9397-08002B2CF9AE}" pid="313" name="ZOTERO_BREF_TjyubL8dNBlK_10">
    <vt:lpwstr>24, 1091-6490","issue":"22","journalAbbreviation":"Proc Natl Acad Sci USA","language":"en","page":"5653-5658","source":"DOI.org (Crossref)","title":"Plate tectonic regulation of global marine animal diversity","volume":"114","author":[{"family":"Zaffos","</vt:lpwstr>
  </property>
  <property fmtid="{D5CDD505-2E9C-101B-9397-08002B2CF9AE}" pid="314" name="ZOTERO_BREF_TjyubL8dNBlK_11">
    <vt:lpwstr>given":"Andrew"},{"family":"Finnegan","given":"Seth"},{"family":"Peters","given":"Shanan E."}],"issued":{"date-parts":[["2017",5,30]]}}}],"schema":"https://github.com/citation-style-language/schema/raw/master/csl-citation.json"}</vt:lpwstr>
  </property>
  <property fmtid="{D5CDD505-2E9C-101B-9397-08002B2CF9AE}" pid="315" name="ZOTERO_BREF_TjyubL8dNBlK_2">
    <vt:lpwstr>"http://zotero.org/users/7197813/items/K9VSCH6C"],"itemData":{"id":118,"type":"article-journal","abstract":"Valentine and Moores [Valentine JW, Moores EM (1970)\n              Nature\n              228:657–659] hypothesized that plate tectonics regulates </vt:lpwstr>
  </property>
  <property fmtid="{D5CDD505-2E9C-101B-9397-08002B2CF9AE}" pid="316" name="ZOTERO_BREF_TjyubL8dNBlK_3">
    <vt:lpwstr>global biodiversity by changing the geographic arrangement of continental crust, but the data required to fully test the hypothesis were not available. Here, we use a global database of marine animal fossil occurrences and a paleogeographic reconstruction</vt:lpwstr>
  </property>
  <property fmtid="{D5CDD505-2E9C-101B-9397-08002B2CF9AE}" pid="317" name="ZOTERO_BREF_TjyubL8dNBlK_4">
    <vt:lpwstr> model to test the hypothesis that temporal patterns of continental fragmentation have impacted global Phanerozoic biodiversity. We find a positive correlation between global marine invertebrate genus richness and an independently derived quantitative ind</vt:lpwstr>
  </property>
  <property fmtid="{D5CDD505-2E9C-101B-9397-08002B2CF9AE}" pid="318" name="ZOTERO_BREF_TjyubL8dNBlK_5">
    <vt:lpwstr>ex describing the fragmentation of continental crust during supercontinental coalescence–breakup cycles. The observed positive correlation between global biodiversity and continental fragmentation is not readily attributable to commonly cited vagaries of </vt:lpwstr>
  </property>
  <property fmtid="{D5CDD505-2E9C-101B-9397-08002B2CF9AE}" pid="319" name="ZOTERO_BREF_TjyubL8dNBlK_6">
    <vt:lpwstr>the fossil record, including changing quantities of marine rock or time-variable sampling effort. Because many different environmental and biotic factors may covary with changes in the geographic arrangement of continental crust, it is difficult to identi</vt:lpwstr>
  </property>
  <property fmtid="{D5CDD505-2E9C-101B-9397-08002B2CF9AE}" pid="320" name="ZOTERO_BREF_TjyubL8dNBlK_7">
    <vt:lpwstr>fy a specific causal mechanism. However, cross-correlation indicates that the state of continental fragmentation at a given time is positively correlated with the state of global biodiversity for tens of millions of years afterward. There is also evidence</vt:lpwstr>
  </property>
  <property fmtid="{D5CDD505-2E9C-101B-9397-08002B2CF9AE}" pid="321" name="ZOTERO_BREF_TjyubL8dNBlK_8">
    <vt:lpwstr> to suggest that continental fragmentation promotes increasing marine richness, but that coalescence alone has only a small negative or stabilizing effect. Together, these results suggest that continental fragmentation, particularly during the Mesozoic br</vt:lpwstr>
  </property>
  <property fmtid="{D5CDD505-2E9C-101B-9397-08002B2CF9AE}" pid="322" name="ZOTERO_BREF_TjyubL8dNBlK_9">
    <vt:lpwstr>eakup of the supercontinent Pangaea, has exerted a first-order control on the long-term trajectory of Phanerozoic marine animal diversity.","container-title":"Proceedings of the National Academy of Sciences","DOI":"10.1073/pnas.1702297114","ISSN":"0027-84</vt:lpwstr>
  </property>
  <property fmtid="{D5CDD505-2E9C-101B-9397-08002B2CF9AE}" pid="323" name="ZOTERO_BREF_UndyiEXWLpN9_1">
    <vt:lpwstr>ZOTERO_ITEM CSL_CITATION {"citationID":"GTq7wREE","properties":{"formattedCitation":"(Kocsis et al., 2019)","plainCitation":"(Kocsis et al., 2019)","noteIndex":0},"citationItems":[{"id":100,"uris":["http://zotero.org/users/7197813/items/2EZPIAGH"],"uri":[</vt:lpwstr>
  </property>
  <property fmtid="{D5CDD505-2E9C-101B-9397-08002B2CF9AE}" pid="324" name="ZOTERO_BREF_UndyiEXWLpN9_2">
    <vt:lpwstr>"http://zotero.org/users/7197813/items/2EZPIAGH"],"itemData":{"id":100,"type":"article-journal","container-title":"Methods in Ecology and Evolution","issue":"5","note":"ISBN: 2041-210X\npublisher: Wiley Online Library","page":"735-743","title":"The R pack</vt:lpwstr>
  </property>
  <property fmtid="{D5CDD505-2E9C-101B-9397-08002B2CF9AE}" pid="325" name="ZOTERO_BREF_UndyiEXWLpN9_3">
    <vt:lpwstr>age divDyn for quantifying diversity dynamics using fossil sampling data","volume":"10","author":[{"family":"Kocsis","given":"Àdam T."},{"family":"Reddin","given":"Carl J."},{"family":"Alroy","given":"John"},{"family":"Kiessling","given":"Wolfgang"}],"iss</vt:lpwstr>
  </property>
  <property fmtid="{D5CDD505-2E9C-101B-9397-08002B2CF9AE}" pid="326" name="ZOTERO_BREF_UndyiEXWLpN9_4">
    <vt:lpwstr>ued":{"date-parts":[["2019"]]}}}],"schema":"https://github.com/citation-style-language/schema/raw/master/csl-citation.json"}</vt:lpwstr>
  </property>
  <property fmtid="{D5CDD505-2E9C-101B-9397-08002B2CF9AE}" pid="327" name="ZOTERO_BREF_VCbFSznuhJU8_1">
    <vt:lpwstr>ZOTERO_ITEM CSL_CITATION {"citationID":"srI7ofo9","properties":{"formattedCitation":"(James W. Valentine, 1974)","plainCitation":"(James W. Valentine, 1974)","noteIndex":0},"citationItems":[{"id":98,"uris":["http://zotero.org/users/7197813/items/V7UTMYPQ"</vt:lpwstr>
  </property>
  <property fmtid="{D5CDD505-2E9C-101B-9397-08002B2CF9AE}" pid="328" name="ZOTERO_BREF_VCbFSznuhJU8_2">
    <vt:lpwstr>],"uri":["http://zotero.org/users/7197813/items/V7UTMYPQ"],"itemData":{"id":98,"type":"article-journal","container-title":"Journal of Paleontology","note":"ISBN: 0022-3360\npublisher: JSTOR","page":"549-552","title":"Temporal bias in extinctions among tax</vt:lpwstr>
  </property>
  <property fmtid="{D5CDD505-2E9C-101B-9397-08002B2CF9AE}" pid="329" name="ZOTERO_BREF_VCbFSznuhJU8_3">
    <vt:lpwstr>onomic categories","author":[{"family":"Valentine","given":"James W."}],"issued":{"date-parts":[["1974"]]}}}],"schema":"https://github.com/citation-style-language/schema/raw/master/csl-citation.json"}</vt:lpwstr>
  </property>
  <property fmtid="{D5CDD505-2E9C-101B-9397-08002B2CF9AE}" pid="330" name="ZOTERO_BREF_XOBGnGxwidkI1_1">
    <vt:lpwstr>ZOTERO_ITEM CSL_CITATION {"citationID":"fDTtgrgB","properties":{"formattedCitation":"(Schuler et al., 2017; Tilman, 1994; James W. Valentine, 1968)","plainCitation":"(Schuler et al., 2017; Tilman, 1994; James W. Valentine, 1968)","noteIndex":0},"citationI</vt:lpwstr>
  </property>
  <property fmtid="{D5CDD505-2E9C-101B-9397-08002B2CF9AE}" pid="331" name="ZOTERO_BREF_XOBGnGxwidkI1_2">
    <vt:lpwstr>tems":[{"id":80,"uris":["http://zotero.org/users/7197813/items/PLJW88IL"],"uri":["http://zotero.org/users/7197813/items/PLJW88IL"],"itemData":{"id":80,"type":"article-journal","container-title":"Ecology and Evolution","DOI":"10.1002/ece3.2858","ISSN":"204</vt:lpwstr>
  </property>
  <property fmtid="{D5CDD505-2E9C-101B-9397-08002B2CF9AE}" pid="332" name="ZOTERO_BREF_XOBGnGxwidkI1_3">
    <vt:lpwstr>57758","issue":"15","journalAbbreviation":"Ecol Evol","language":"en","page":"5774-5783","source":"DOI.org (Crossref)","title":"Habitat patch size alters the importance of dispersal for species diversity in an experimental freshwater community","volume":"</vt:lpwstr>
  </property>
  <property fmtid="{D5CDD505-2E9C-101B-9397-08002B2CF9AE}" pid="333" name="ZOTERO_BREF_XOBGnGxwidkI1_4">
    <vt:lpwstr>7","author":[{"family":"Schuler","given":"Matthew S."},{"family":"Chase","given":"Jonathan M."},{"family":"Knight","given":"Tiffany M."}],"issued":{"date-parts":[["2017",8]]}}},{"id":78,"uris":["http://zotero.org/users/7197813/items/F53UYE63"],"uri":["htt</vt:lpwstr>
  </property>
  <property fmtid="{D5CDD505-2E9C-101B-9397-08002B2CF9AE}" pid="334" name="ZOTERO_BREF_XOBGnGxwidkI1_5">
    <vt:lpwstr>p://zotero.org/users/7197813/items/F53UYE63"],"itemData":{"id":78,"type":"article-journal","container-title":"Ecology","DOI":"10.2307/1939377","ISSN":"00129658","issue":"1","language":"en","page":"2-16","source":"DOI.org (Crossref)","title":"Competition a</vt:lpwstr>
  </property>
  <property fmtid="{D5CDD505-2E9C-101B-9397-08002B2CF9AE}" pid="335" name="ZOTERO_BREF_XOBGnGxwidkI1_6">
    <vt:lpwstr>nd Biodiversity in Spatially Structured Habitats","volume":"75","author":[{"family":"Tilman","given":"David"}],"issued":{"date-parts":[["1994",1]]}}},{"id":77,"uris":["http://zotero.org/users/7197813/items/F394M2Z6"],"uri":["http://zotero.org/users/719781</vt:lpwstr>
  </property>
  <property fmtid="{D5CDD505-2E9C-101B-9397-08002B2CF9AE}" pid="336" name="ZOTERO_BREF_XOBGnGxwidkI1_7">
    <vt:lpwstr>3/items/F394M2Z6"],"itemData":{"id":77,"type":"article-journal","container-title":"Geological Society of America Bulletin","DOI":"10.1130/0016-7606(1968)79[273:CROSDA]2.0.CO;2","ISSN":"0016-7606","issue":"2","journalAbbreviation":"Geol Soc America Bull","</vt:lpwstr>
  </property>
  <property fmtid="{D5CDD505-2E9C-101B-9397-08002B2CF9AE}" pid="337" name="ZOTERO_BREF_XOBGnGxwidkI1_8">
    <vt:lpwstr>language":"en","page":"273","source":"DOI.org (Crossref)","title":"Climatic Regulation of Species Diversification and Extinction","volume":"79","author":[{"family":"Valentine","given":"James W."}],"issued":{"date-parts":[["1968"]]}}}],"schema":"https://gi</vt:lpwstr>
  </property>
  <property fmtid="{D5CDD505-2E9C-101B-9397-08002B2CF9AE}" pid="338" name="ZOTERO_BREF_XOBGnGxwidkI1_9">
    <vt:lpwstr>thub.com/citation-style-language/schema/raw/master/csl-citation.json"}</vt:lpwstr>
  </property>
  <property fmtid="{D5CDD505-2E9C-101B-9397-08002B2CF9AE}" pid="339" name="ZOTERO_BREF_XOBGnGxwidkI2_1">
    <vt:lpwstr>ZOTERO_ITEM CSL_CITATION {"citationID":"EIh9UxcV","properties":{"formattedCitation":"(Schuler et al., 2017; Tilman, 1994; James W. Valentine, 1968)","plainCitation":"(Schuler et al., 2017; Tilman, 1994; James W. Valentine, 1968)","noteIndex":0},"citationI</vt:lpwstr>
  </property>
  <property fmtid="{D5CDD505-2E9C-101B-9397-08002B2CF9AE}" pid="340" name="ZOTERO_BREF_XOBGnGxwidkI2_2">
    <vt:lpwstr>tems":[{"id":80,"uris":["http://zotero.org/users/7197813/items/PLJW88IL"],"uri":["http://zotero.org/users/7197813/items/PLJW88IL"],"itemData":{"id":80,"type":"article-journal","container-title":"Ecology and Evolution","DOI":"10.1002/ece3.2858","ISSN":"204</vt:lpwstr>
  </property>
  <property fmtid="{D5CDD505-2E9C-101B-9397-08002B2CF9AE}" pid="341" name="ZOTERO_BREF_XOBGnGxwidkI2_3">
    <vt:lpwstr>57758","issue":"15","journalAbbreviation":"Ecol Evol","language":"en","page":"5774-5783","source":"DOI.org (Crossref)","title":"Habitat patch size alters the importance of dispersal for species diversity in an experimental freshwater community","volume":"</vt:lpwstr>
  </property>
  <property fmtid="{D5CDD505-2E9C-101B-9397-08002B2CF9AE}" pid="342" name="ZOTERO_BREF_XOBGnGxwidkI2_4">
    <vt:lpwstr>7","author":[{"family":"Schuler","given":"Matthew S."},{"family":"Chase","given":"Jonathan M."},{"family":"Knight","given":"Tiffany M."}],"issued":{"date-parts":[["2017",8]]}}},{"id":78,"uris":["http://zotero.org/users/7197813/items/F53UYE63"],"uri":["htt</vt:lpwstr>
  </property>
  <property fmtid="{D5CDD505-2E9C-101B-9397-08002B2CF9AE}" pid="343" name="ZOTERO_BREF_XOBGnGxwidkI2_5">
    <vt:lpwstr>p://zotero.org/users/7197813/items/F53UYE63"],"itemData":{"id":78,"type":"article-journal","container-title":"Ecology","DOI":"10.2307/1939377","ISSN":"00129658","issue":"1","language":"en","page":"2-16","source":"DOI.org (Crossref)","title":"Competition a</vt:lpwstr>
  </property>
  <property fmtid="{D5CDD505-2E9C-101B-9397-08002B2CF9AE}" pid="344" name="ZOTERO_BREF_XOBGnGxwidkI2_6">
    <vt:lpwstr>nd Biodiversity in Spatially Structured Habitats","volume":"75","author":[{"family":"Tilman","given":"David"}],"issued":{"date-parts":[["1994",1]]}}},{"id":77,"uris":["http://zotero.org/users/7197813/items/F394M2Z6"],"uri":["http://zotero.org/users/719781</vt:lpwstr>
  </property>
  <property fmtid="{D5CDD505-2E9C-101B-9397-08002B2CF9AE}" pid="345" name="ZOTERO_BREF_XOBGnGxwidkI2_7">
    <vt:lpwstr>3/items/F394M2Z6"],"itemData":{"id":77,"type":"article-journal","container-title":"Geological Society of America Bulletin","DOI":"10.1130/0016-7606(1968)79[273:CROSDA]2.0.CO;2","ISSN":"0016-7606","issue":"2","journalAbbreviation":"Geol Soc America Bull","</vt:lpwstr>
  </property>
  <property fmtid="{D5CDD505-2E9C-101B-9397-08002B2CF9AE}" pid="346" name="ZOTERO_BREF_XOBGnGxwidkI2_8">
    <vt:lpwstr>language":"en","page":"273","source":"DOI.org (Crossref)","title":"Climatic Regulation of Species Diversification and Extinction","volume":"79","author":[{"family":"Valentine","given":"James W."}],"issued":{"date-parts":[["1968"]]}}}],"schema":"https://gi</vt:lpwstr>
  </property>
  <property fmtid="{D5CDD505-2E9C-101B-9397-08002B2CF9AE}" pid="347" name="ZOTERO_BREF_XOBGnGxwidkI2_9">
    <vt:lpwstr>thub.com/citation-style-language/schema/raw/master/csl-citation.json"}</vt:lpwstr>
  </property>
  <property fmtid="{D5CDD505-2E9C-101B-9397-08002B2CF9AE}" pid="348" name="ZOTERO_BREF_XOBGnGxwidkI_1">
    <vt:lpwstr>ZOTERO_ITEM CSL_CITATION {"citationID":"Oiim8qzt","properties":{"formattedCitation":"(Schuler et al., 2017; Tilman, 1994; James W. Valentine, 1968)","plainCitation":"(Schuler et al., 2017; Tilman, 1994; James W. Valentine, 1968)","noteIndex":0},"citationI</vt:lpwstr>
  </property>
  <property fmtid="{D5CDD505-2E9C-101B-9397-08002B2CF9AE}" pid="349" name="ZOTERO_BREF_XOBGnGxwidkI_2">
    <vt:lpwstr>tems":[{"id":80,"uris":["http://zotero.org/users/7197813/items/PLJW88IL"],"uri":["http://zotero.org/users/7197813/items/PLJW88IL"],"itemData":{"id":80,"type":"article-journal","container-title":"Ecology and Evolution","DOI":"10.1002/ece3.2858","ISSN":"204</vt:lpwstr>
  </property>
  <property fmtid="{D5CDD505-2E9C-101B-9397-08002B2CF9AE}" pid="350" name="ZOTERO_BREF_XOBGnGxwidkI_3">
    <vt:lpwstr>57758","issue":"15","journalAbbreviation":"Ecol Evol","language":"en","page":"5774-5783","source":"DOI.org (Crossref)","title":"Habitat patch size alters the importance of dispersal for species diversity in an experimental freshwater community","volume":"</vt:lpwstr>
  </property>
  <property fmtid="{D5CDD505-2E9C-101B-9397-08002B2CF9AE}" pid="351" name="ZOTERO_BREF_XOBGnGxwidkI_4">
    <vt:lpwstr>7","author":[{"family":"Schuler","given":"Matthew S."},{"family":"Chase","given":"Jonathan M."},{"family":"Knight","given":"Tiffany M."}],"issued":{"date-parts":[["2017",8]]}}},{"id":78,"uris":["http://zotero.org/users/7197813/items/F53UYE63"],"uri":["htt</vt:lpwstr>
  </property>
  <property fmtid="{D5CDD505-2E9C-101B-9397-08002B2CF9AE}" pid="352" name="ZOTERO_BREF_XOBGnGxwidkI_5">
    <vt:lpwstr>p://zotero.org/users/7197813/items/F53UYE63"],"itemData":{"id":78,"type":"article-journal","container-title":"Ecology","DOI":"10.2307/1939377","ISSN":"00129658","issue":"1","language":"en","page":"2-16","source":"DOI.org (Crossref)","title":"Competition a</vt:lpwstr>
  </property>
  <property fmtid="{D5CDD505-2E9C-101B-9397-08002B2CF9AE}" pid="353" name="ZOTERO_BREF_XOBGnGxwidkI_6">
    <vt:lpwstr>nd Biodiversity in Spatially Structured Habitats","volume":"75","author":[{"family":"Tilman","given":"David"}],"issued":{"date-parts":[["1994",1]]}}},{"id":77,"uris":["http://zotero.org/users/7197813/items/F394M2Z6"],"uri":["http://zotero.org/users/719781</vt:lpwstr>
  </property>
  <property fmtid="{D5CDD505-2E9C-101B-9397-08002B2CF9AE}" pid="354" name="ZOTERO_BREF_XOBGnGxwidkI_7">
    <vt:lpwstr>3/items/F394M2Z6"],"itemData":{"id":77,"type":"article-journal","container-title":"Geological Society of America Bulletin","DOI":"10.1130/0016-7606(1968)79[273:CROSDA]2.0.CO;2","ISSN":"0016-7606","issue":"2","journalAbbreviation":"Geol Soc America Bull","</vt:lpwstr>
  </property>
  <property fmtid="{D5CDD505-2E9C-101B-9397-08002B2CF9AE}" pid="355" name="ZOTERO_BREF_XOBGnGxwidkI_8">
    <vt:lpwstr>language":"en","page":"273","source":"DOI.org (Crossref)","title":"Climatic Regulation of Species Diversification and Extinction","volume":"79","author":[{"family":"Valentine","given":"James W."}],"issued":{"date-parts":[["1968"]]}}}],"schema":"https://gi</vt:lpwstr>
  </property>
  <property fmtid="{D5CDD505-2E9C-101B-9397-08002B2CF9AE}" pid="356" name="ZOTERO_BREF_XOBGnGxwidkI_9">
    <vt:lpwstr>thub.com/citation-style-language/schema/raw/master/csl-citation.json"}</vt:lpwstr>
  </property>
  <property fmtid="{D5CDD505-2E9C-101B-9397-08002B2CF9AE}" pid="357" name="ZOTERO_BREF_XRsza1MxpmEy_1">
    <vt:lpwstr>ZOTERO_ITEM CSL_CITATION {"citationID":"lJJ1WxSM","properties":{"formattedCitation":"(Nogu\\uc0\\u233{}s-Bravo et al., 2018)","plainCitation":"(Nogués-Bravo et al., 2018)","noteIndex":0},"citationItems":[{"id":90,"uris":["http://zotero.org/users/7197813/i</vt:lpwstr>
  </property>
  <property fmtid="{D5CDD505-2E9C-101B-9397-08002B2CF9AE}" pid="358" name="ZOTERO_BREF_XRsza1MxpmEy_2">
    <vt:lpwstr>tems/8H75JTHY"],"uri":["http://zotero.org/users/7197813/items/8H75JTHY"],"itemData":{"id":90,"type":"article-journal","container-title":"Trends in Ecology &amp; Evolution","DOI":"10.1016/j.tree.2018.07.005","ISSN":"01695347","issue":"10","journalAbbreviation"</vt:lpwstr>
  </property>
  <property fmtid="{D5CDD505-2E9C-101B-9397-08002B2CF9AE}" pid="359" name="ZOTERO_BREF_XRsza1MxpmEy_3">
    <vt:lpwstr>:"Trends in Ecology &amp; Evolution","language":"en","page":"765-776","source":"DOI.org (Crossref)","title":"Cracking the Code of Biodiversity Responses to Past Climate Change","volume":"33","author":[{"family":"Nogués-Bravo","given":"David"},{"family":"Rodrí</vt:lpwstr>
  </property>
  <property fmtid="{D5CDD505-2E9C-101B-9397-08002B2CF9AE}" pid="360" name="ZOTERO_BREF_XRsza1MxpmEy_4">
    <vt:lpwstr>guez-Sánchez","given":"Francisco"},{"family":"Orsini","given":"Luisa"},{"family":"Boer","given":"Erik","non-dropping-particle":"de"},{"family":"Jansson","given":"Roland"},{"family":"Morlon","given":"Helene"},{"family":"Fordham","given":"Damien A."},{"fami</vt:lpwstr>
  </property>
  <property fmtid="{D5CDD505-2E9C-101B-9397-08002B2CF9AE}" pid="361" name="ZOTERO_BREF_XRsza1MxpmEy_5">
    <vt:lpwstr>ly":"Jackson","given":"Stephen T."}],"issued":{"date-parts":[["2018",10]]}}}],"schema":"https://github.com/citation-style-language/schema/raw/master/csl-citation.json"}</vt:lpwstr>
  </property>
  <property fmtid="{D5CDD505-2E9C-101B-9397-08002B2CF9AE}" pid="362" name="ZOTERO_BREF_ZOe6R1ElaoBL1_1">
    <vt:lpwstr>ZOTERO_ITEM CSL_CITATION {"citationID":"GO251SIM","properties":{"formattedCitation":"(Pinheiro &amp; Chao, 2006)","plainCitation":"(Pinheiro &amp; Chao, 2006)","noteIndex":0},"citationItems":[{"id":113,"uris":["http://zotero.org/users/7197813/items/H6DWBNJQ"],"ur</vt:lpwstr>
  </property>
  <property fmtid="{D5CDD505-2E9C-101B-9397-08002B2CF9AE}" pid="363" name="ZOTERO_BREF_ZOe6R1ElaoBL1_2">
    <vt:lpwstr>i":["http://zotero.org/users/7197813/items/H6DWBNJQ"],"itemData":{"id":113,"type":"article-journal","container-title":"Journal of Computational and Graphical Statistics","issue":"1","note":"ISBN: 1061-8600\npublisher: Taylor &amp; Francis","page":"58-81","tit</vt:lpwstr>
  </property>
  <property fmtid="{D5CDD505-2E9C-101B-9397-08002B2CF9AE}" pid="364" name="ZOTERO_BREF_ZOe6R1ElaoBL1_3">
    <vt:lpwstr>le":"Efficient Laplacian and adaptive Gaussian quadrature algorithms for multilevel generalized linear mixed models","volume":"15","author":[{"family":"Pinheiro","given":"José C."},{"family":"Chao","given":"Edward C."}],"issued":{"date-parts":[["2006"]]}}</vt:lpwstr>
  </property>
  <property fmtid="{D5CDD505-2E9C-101B-9397-08002B2CF9AE}" pid="365" name="ZOTERO_BREF_ZOe6R1ElaoBL1_4">
    <vt:lpwstr>}],"schema":"https://github.com/citation-style-language/schema/raw/master/csl-citation.json"}</vt:lpwstr>
  </property>
  <property fmtid="{D5CDD505-2E9C-101B-9397-08002B2CF9AE}" pid="366" name="ZOTERO_BREF_ZOe6R1ElaoBL_1">
    <vt:lpwstr>ZOTERO_ITEM CSL_CITATION {"citationID":"GO251SIM","properties":{"formattedCitation":"(Pinheiro &amp; Chao, 2006)","plainCitation":"(Pinheiro &amp; Chao, 2006)","noteIndex":0},"citationItems":[{"id":113,"uris":["http://zotero.org/users/7197813/items/H6DWBNJQ"],"ur</vt:lpwstr>
  </property>
  <property fmtid="{D5CDD505-2E9C-101B-9397-08002B2CF9AE}" pid="367" name="ZOTERO_BREF_ZOe6R1ElaoBL_2">
    <vt:lpwstr>i":["http://zotero.org/users/7197813/items/H6DWBNJQ"],"itemData":{"id":113,"type":"article-journal","container-title":"Journal of Computational and Graphical Statistics","issue":"1","note":"ISBN: 1061-8600\npublisher: Taylor &amp; Francis","page":"58-81","tit</vt:lpwstr>
  </property>
  <property fmtid="{D5CDD505-2E9C-101B-9397-08002B2CF9AE}" pid="368" name="ZOTERO_BREF_ZOe6R1ElaoBL_3">
    <vt:lpwstr>le":"Efficient Laplacian and adaptive Gaussian quadrature algorithms for multilevel generalized linear mixed models","volume":"15","author":[{"family":"Pinheiro","given":"José C."},{"family":"Chao","given":"Edward C."}],"issued":{"date-parts":[["2006"]]}}</vt:lpwstr>
  </property>
  <property fmtid="{D5CDD505-2E9C-101B-9397-08002B2CF9AE}" pid="369" name="ZOTERO_BREF_ZOe6R1ElaoBL_4">
    <vt:lpwstr>}],"schema":"https://github.com/citation-style-language/schema/raw/master/csl-citation.json"}</vt:lpwstr>
  </property>
  <property fmtid="{D5CDD505-2E9C-101B-9397-08002B2CF9AE}" pid="370" name="ZOTERO_BREF_bOTkSuEV3xcw_1">
    <vt:lpwstr>ZOTERO_BIBL {"uncited":[],"omitted":[],"custom":[]} CSL_BIBLIOGRAPHY</vt:lpwstr>
  </property>
  <property fmtid="{D5CDD505-2E9C-101B-9397-08002B2CF9AE}" pid="371" name="ZOTERO_BREF_cEh8QJlmBBFh_1">
    <vt:lpwstr>ZOTERO_ITEM CSL_CITATION {"citationID":"vnr0T9QK","properties":{"formattedCitation":"(Ritterbush &amp; Foote, 2017; Stigall, 2013)","plainCitation":"(Ritterbush &amp; Foote, 2017; Stigall, 2013)","noteIndex":0},"citationItems":[{"id":71,"uris":["http://zotero.org</vt:lpwstr>
  </property>
  <property fmtid="{D5CDD505-2E9C-101B-9397-08002B2CF9AE}" pid="372" name="ZOTERO_BREF_cEh8QJlmBBFh_10">
    <vt:lpwstr>nitial survival of Mesozoic marine animal genera: circumventing the confounding effects of temporal and taxonomic heterogeneity","title-short":"Association between geographic range and initial survival of Mesozoic marine animal genera","volume":"43","auth</vt:lpwstr>
  </property>
  <property fmtid="{D5CDD505-2E9C-101B-9397-08002B2CF9AE}" pid="373" name="ZOTERO_BREF_cEh8QJlmBBFh_11">
    <vt:lpwstr>or":[{"family":"Ritterbush","given":"Kathleen A."},{"family":"Foote","given":"Michael"}],"issued":{"date-parts":[["2017",5]]}}},{"id":69,"uris":["http://zotero.org/users/7197813/items/RD567X9T"],"uri":["http://zotero.org/users/7197813/items/RD567X9T"],"it</vt:lpwstr>
  </property>
  <property fmtid="{D5CDD505-2E9C-101B-9397-08002B2CF9AE}" pid="374" name="ZOTERO_BREF_cEh8QJlmBBFh_12">
    <vt:lpwstr>emData":{"id":69,"type":"article-journal","container-title":"Palaeontology","DOI":"10.1111/pala.12003","ISSN":"00310239","issue":"6","journalAbbreviation":"Palaeontology","language":"en","page":"1225-1238","source":"DOI.org (Crossref)","title":"Analysing </vt:lpwstr>
  </property>
  <property fmtid="{D5CDD505-2E9C-101B-9397-08002B2CF9AE}" pid="375" name="ZOTERO_BREF_cEh8QJlmBBFh_13">
    <vt:lpwstr>links between biogeography, niche stability and speciation: the impact of complex feedbacks on macroevolutionary patterns: Biotic and environmental impacts on speciation","title-short":"Analysing links between biogeography, niche stability and speciation"</vt:lpwstr>
  </property>
  <property fmtid="{D5CDD505-2E9C-101B-9397-08002B2CF9AE}" pid="376" name="ZOTERO_BREF_cEh8QJlmBBFh_14">
    <vt:lpwstr>,"volume":"56","author":[{"family":"Stigall","given":"Alycia L."}],"editor":[{"family":"Saupe","given":"Erin"}],"issued":{"date-parts":[["2013",11]]}}}],"schema":"https://github.com/citation-style-language/schema/raw/master/csl-citation.json"}</vt:lpwstr>
  </property>
  <property fmtid="{D5CDD505-2E9C-101B-9397-08002B2CF9AE}" pid="377" name="ZOTERO_BREF_cEh8QJlmBBFh_2">
    <vt:lpwstr>/users/7197813/items/XXSZ7QCT"],"uri":["http://zotero.org/users/7197813/items/XXSZ7QCT"],"itemData":{"id":71,"type":"article-journal","abstract":"Abstract\n            We investigate the association between geographic range and survival in Mesozoic marine</vt:lpwstr>
  </property>
  <property fmtid="{D5CDD505-2E9C-101B-9397-08002B2CF9AE}" pid="378" name="ZOTERO_BREF_cEh8QJlmBBFh_3">
    <vt:lpwstr> animal genera. Previous work using data from the Paleobiology Database (paleobiodb.org) demonstrated greater survivorship overall among Phanerozoic genera that were widespread during their stage of first appearance, but this relationship did not hold dur</vt:lpwstr>
  </property>
  <property fmtid="{D5CDD505-2E9C-101B-9397-08002B2CF9AE}" pid="379" name="ZOTERO_BREF_cEh8QJlmBBFh_4">
    <vt:lpwstr>ing the Mesozoic. To explore this unexpected result, we consider geographic range in conjunction with temporal variation in survival and variation in survival among higher taxa. Because average range and average survival are negatively correlated among st</vt:lpwstr>
  </property>
  <property fmtid="{D5CDD505-2E9C-101B-9397-08002B2CF9AE}" pid="380" name="ZOTERO_BREF_cEh8QJlmBBFh_5">
    <vt:lpwstr>ages, for reasons that are still unclear, and because the data are heavily influenced by cephalopods, which include many wide-ranging and short-lived genera, the effect of geographic range on survival is obscured in the aggregate data. Thus, range is not </vt:lpwstr>
  </property>
  <property fmtid="{D5CDD505-2E9C-101B-9397-08002B2CF9AE}" pid="381" name="ZOTERO_BREF_cEh8QJlmBBFh_6">
    <vt:lpwstr>a significant predictor of survival when data are analyzed in aggregate, but it does have a significant effect when variation in average range and average survival among stages and classes is taken into account. The best-fitting models combine range with </vt:lpwstr>
  </property>
  <property fmtid="{D5CDD505-2E9C-101B-9397-08002B2CF9AE}" pid="382" name="ZOTERO_BREF_cEh8QJlmBBFh_7">
    <vt:lpwstr>both temporal and taxonomic heterogeneity as predictive factors. Moreover, when we take stage-to-stage variation into account, geographic range is an important predictor of survival within most classes. Cephalopod genera must be more widespread than gener</vt:lpwstr>
  </property>
  <property fmtid="{D5CDD505-2E9C-101B-9397-08002B2CF9AE}" pid="383" name="ZOTERO_BREF_cEh8QJlmBBFh_8">
    <vt:lpwstr>a in other classes for geographic range to significantly increase odds of survival, and factoring in survival heterogeneity of superfamilies further increases model fit, demonstrating a nested nature in the sensitivity of range and taxonomic aggregation."</vt:lpwstr>
  </property>
  <property fmtid="{D5CDD505-2E9C-101B-9397-08002B2CF9AE}" pid="384" name="ZOTERO_BREF_cEh8QJlmBBFh_9">
    <vt:lpwstr>,"container-title":"Paleobiology","DOI":"10.1017/pab.2016.25","ISSN":"0094-8373, 1938-5331","issue":"2","journalAbbreviation":"Paleobiology","language":"en","page":"209-223","source":"DOI.org (Crossref)","title":"Association between geographic range and i</vt:lpwstr>
  </property>
  <property fmtid="{D5CDD505-2E9C-101B-9397-08002B2CF9AE}" pid="385" name="ZOTERO_BREF_ddE0LIkGz4Mx_1">
    <vt:lpwstr>ZOTERO_ITEM CSL_CITATION {"citationID":"T77qI6Cg","properties":{"formattedCitation":"(C\\uc0\\u225{}rdenas &amp; Harries, 2010; Douglas, 2009; Krug et al., 2009; Mayhew et al., 2008)","plainCitation":"(Cárdenas &amp; Harries, 2010; Douglas, 2009; Krug et al., 200</vt:lpwstr>
  </property>
  <property fmtid="{D5CDD505-2E9C-101B-9397-08002B2CF9AE}" pid="386" name="ZOTERO_BREF_ddE0LIkGz4Mx_10">
    <vt:lpwstr>veal underlying processes. The fossil record of marine bivalve genera, a model system for the analysis of biodiversity dynamics over large temporal and spatial scales, shows that an origination and range-expansion gradient plays a major role in generating</vt:lpwstr>
  </property>
  <property fmtid="{D5CDD505-2E9C-101B-9397-08002B2CF9AE}" pid="387" name="ZOTERO_BREF_ddE0LIkGz4Mx_11">
    <vt:lpwstr> the LDG. Peak orig-ination rates and peak diversities fall within the tropics, with range expansion out of the tropics the predomi-nant spatial dynamic thereafter. The origination-diversity link occurs even in a “contrarian ” group whose di-versity peaks</vt:lpwstr>
  </property>
  <property fmtid="{D5CDD505-2E9C-101B-9397-08002B2CF9AE}" pid="388" name="ZOTERO_BREF_ddE0LIkGz4Mx_12">
    <vt:lpwstr> at midlatitudes, an exception proving the rule that spatial variations in origination are key to latitudinal diversity patterns. Extinction rates are lower in polar latitudes (60°) than in temperate zones and thus cannot create the observed gradient alon</vt:lpwstr>
  </property>
  <property fmtid="{D5CDD505-2E9C-101B-9397-08002B2CF9AE}" pid="389" name="ZOTERO_BREF_ddE0LIkGz4Mx_13">
    <vt:lpwstr>e. They may, however, help to explain why origination and im-migration are evidently damped in higher latitudes. We suggest that species require more resources in higher latitudes, for the seasonality of primary productivity increases by more than an orde</vt:lpwstr>
  </property>
  <property fmtid="{D5CDD505-2E9C-101B-9397-08002B2CF9AE}" pid="390" name="ZOTERO_BREF_ddE0LIkGz4Mx_14">
    <vt:lpwstr>r of magnitude from equa-torial to polar regions. Higher-latitude species are generalists that, unlike potential immigrants, are adapted to garner the large share of resources required for incumbency in those regions. When resources are opened up by extin</vt:lpwstr>
  </property>
  <property fmtid="{D5CDD505-2E9C-101B-9397-08002B2CF9AE}" pid="391" name="ZOTERO_BREF_ddE0LIkGz4Mx_15">
    <vt:lpwstr>ctions, lineages spread chiefly poleward and chiefly through speciation. Key Words: Latitudinal di-versity gradients—Origination—Extinction—Evolution—Distribution of complex life. Astrobiology 9, 113–124. 113 1.","container-title":"Astrobiology","DOI":"10</vt:lpwstr>
  </property>
  <property fmtid="{D5CDD505-2E9C-101B-9397-08002B2CF9AE}" pid="392" name="ZOTERO_BREF_ddE0LIkGz4Mx_16">
    <vt:lpwstr>.1089/ast.2008.0253","issue":"1","page":"113-124","source":"CiteSeer","title":"Generation of Earth’s First-Order Biodiversity Pattern","volume":"9","author":[{"family":"Krug","given":"Andrew Z."},{"family":"Jablonski","given":"David"},{"family":"Valentine</vt:lpwstr>
  </property>
  <property fmtid="{D5CDD505-2E9C-101B-9397-08002B2CF9AE}" pid="393" name="ZOTERO_BREF_ddE0LIkGz4Mx_17">
    <vt:lpwstr>","given":"James W."},{"family":"Roy","given":"Kaustuv"}],"issued":{"date-parts":[["2009"]]}}},{"id":32,"uris":["http://zotero.org/users/7197813/items/3M9FB728"],"uri":["http://zotero.org/users/7197813/items/3M9FB728"],"itemData":{"id":32,"type":"article-</vt:lpwstr>
  </property>
  <property fmtid="{D5CDD505-2E9C-101B-9397-08002B2CF9AE}" pid="394" name="ZOTERO_BREF_ddE0LIkGz4Mx_18">
    <vt:lpwstr>journal","abstract":"The past relationship between global temperature and levels of biological diversity is of increasing concern due to anthropogenic climate warming. However, no consistent link between these variables has yet been demonstrated. We analy</vt:lpwstr>
  </property>
  <property fmtid="{D5CDD505-2E9C-101B-9397-08002B2CF9AE}" pid="395" name="ZOTERO_BREF_ddE0LIkGz4Mx_19">
    <vt:lpwstr>sed the fossil record for the last 520 Myr against estimates of low latitude sea surface temperature for the same period. We found that global biodiversity (the richness of families and genera) is related to temperature and has been relatively low during </vt:lpwstr>
  </property>
  <property fmtid="{D5CDD505-2E9C-101B-9397-08002B2CF9AE}" pid="396" name="ZOTERO_BREF_ddE0LIkGz4Mx_2">
    <vt:lpwstr>9; Mayhew et al., 2008)","noteIndex":0},"citationItems":[{"id":36,"uris":["http://zotero.org/users/7197813/items/6HI9MCPL"],"uri":["http://zotero.org/users/7197813/items/6HI9MCPL"],"itemData":{"id":36,"type":"article-journal","abstract":"The diversity of </vt:lpwstr>
  </property>
  <property fmtid="{D5CDD505-2E9C-101B-9397-08002B2CF9AE}" pid="397" name="ZOTERO_BREF_ddE0LIkGz4Mx_20">
    <vt:lpwstr>warm ‘greenhouse’ phases, while during the same phases extinction and origination rates of taxonomic lineages have been relatively high. These findings are consistent for terrestrial and marine environments and are robust to a number of alternative assump</vt:lpwstr>
  </property>
  <property fmtid="{D5CDD505-2E9C-101B-9397-08002B2CF9AE}" pid="398" name="ZOTERO_BREF_ddE0LIkGz4Mx_21">
    <vt:lpwstr>tions and potential biases. Our results provide the first clear evidence that global climate may explain substantial variation in the fossil record in a simple and consistent manner. Our findings may have implications for extinction and biodiversity chang</vt:lpwstr>
  </property>
  <property fmtid="{D5CDD505-2E9C-101B-9397-08002B2CF9AE}" pid="399" name="ZOTERO_BREF_ddE0LIkGz4Mx_22">
    <vt:lpwstr>e under future climate warming.","container-title":"Proceedings of the Royal Society B: Biological Sciences","DOI":"10.1098/rspb.2007.1302","ISSN":"0962-8452, 1471-2954","issue":"1630","journalAbbreviation":"Proc. R. Soc. B.","language":"en","page":"47-53</vt:lpwstr>
  </property>
  <property fmtid="{D5CDD505-2E9C-101B-9397-08002B2CF9AE}" pid="400" name="ZOTERO_BREF_ddE0LIkGz4Mx_23">
    <vt:lpwstr>","source":"DOI.org (Crossref)","title":"A long-term association between global temperature and biodiversity, origination and extinction in the fossil record","volume":"275","author":[{"family":"Mayhew","given":"Peter J"},{"family":"Jenkins","given":"Gare</vt:lpwstr>
  </property>
  <property fmtid="{D5CDD505-2E9C-101B-9397-08002B2CF9AE}" pid="401" name="ZOTERO_BREF_ddE0LIkGz4Mx_24">
    <vt:lpwstr>th B"},{"family":"Benton","given":"Timothy G"}],"issued":{"date-parts":[["2008",1,7]]}}}],"schema":"https://github.com/citation-style-language/schema/raw/master/csl-citation.json"}</vt:lpwstr>
  </property>
  <property fmtid="{D5CDD505-2E9C-101B-9397-08002B2CF9AE}" pid="402" name="ZOTERO_BREF_ddE0LIkGz4Mx_3">
    <vt:lpwstr>marine life has varied throughout the past 500 million years. Statistical analyses suggest that fluctuations in the availability of marine nutrients has been one important regulator of rates of origination during this time.","container-title":"Nature Geos</vt:lpwstr>
  </property>
  <property fmtid="{D5CDD505-2E9C-101B-9397-08002B2CF9AE}" pid="403" name="ZOTERO_BREF_ddE0LIkGz4Mx_4">
    <vt:lpwstr>cience","DOI":"10.1038/ngeo869","ISSN":"1752-0908","issue":"6","language":"en","note":"number: 6\npublisher: Nature Publishing Group","page":"430-434","source":"www.nature.com","title":"Effect of nutrient availability on marine origination rates throughou</vt:lpwstr>
  </property>
  <property fmtid="{D5CDD505-2E9C-101B-9397-08002B2CF9AE}" pid="404" name="ZOTERO_BREF_ddE0LIkGz4Mx_5">
    <vt:lpwstr>t the Phanerozoic eon","volume":"3","author":[{"family":"Cárdenas","given":"Andrés L."},{"family":"Harries","given":"Peter J."}],"issued":{"date-parts":[["2010",6]]}}},{"id":35,"uris":["http://zotero.org/users/7197813/items/KMRHV2SS"],"uri":["http://zoter</vt:lpwstr>
  </property>
  <property fmtid="{D5CDD505-2E9C-101B-9397-08002B2CF9AE}" pid="405" name="ZOTERO_BREF_ddE0LIkGz4Mx_6">
    <vt:lpwstr>o.org/users/7197813/items/KMRHV2SS"],"itemData":{"id":35,"type":"article-journal","container-title":"Current Biology","DOI":"10.1016/j.cub.2009.05.047","ISSN":"09609822","issue":"14","journalAbbreviation":"Current Biology","language":"en","page":"R575-R58</vt:lpwstr>
  </property>
  <property fmtid="{D5CDD505-2E9C-101B-9397-08002B2CF9AE}" pid="406" name="ZOTERO_BREF_ddE0LIkGz4Mx_7">
    <vt:lpwstr>3","source":"DOI.org (Crossref)","title":"Climate as a Driver of Evolutionary Change","volume":"19","author":[{"family":"Douglas","given":"Erwin H."}],"issued":{"date-parts":[["2009",7]]}}},{"id":27,"uris":["http://zotero.org/users/7197813/items/5TECVDA8"</vt:lpwstr>
  </property>
  <property fmtid="{D5CDD505-2E9C-101B-9397-08002B2CF9AE}" pid="407" name="ZOTERO_BREF_ddE0LIkGz4Mx_8">
    <vt:lpwstr>],"uri":["http://zotero.org/users/7197813/items/5TECVDA8"],"itemData":{"id":27,"type":"article-journal","abstract":"The first-order biodiversity pattern on Earth today and at least as far back as the Paleozoic is the latitudinal di-versity gradient (LDG),</vt:lpwstr>
  </property>
  <property fmtid="{D5CDD505-2E9C-101B-9397-08002B2CF9AE}" pid="408" name="ZOTERO_BREF_ddE0LIkGz4Mx_9">
    <vt:lpwstr> a decrease in richness of species and higher taxa from the equator to the poles. LDGs are produced by geographic trends in origination, extinction, and dispersal over evolutionary timescales, so that analyses of static patterns will be insufficient to re</vt:lpwstr>
  </property>
  <property fmtid="{D5CDD505-2E9C-101B-9397-08002B2CF9AE}" pid="409" name="ZOTERO_BREF_epyge0vAZ4YI_1">
    <vt:lpwstr>ZOTERO_ITEM CSL_CITATION {"citationID":"5oxCCmU4","properties":{"formattedCitation":"(Peters, 2005)","plainCitation":"(Peters, 2005)","noteIndex":0},"citationItems":[{"id":74,"uris":["http://zotero.org/users/7197813/items/TZCKI2RP"],"uri":["http://zotero.</vt:lpwstr>
  </property>
  <property fmtid="{D5CDD505-2E9C-101B-9397-08002B2CF9AE}" pid="410" name="ZOTERO_BREF_epyge0vAZ4YI_2">
    <vt:lpwstr>org/users/7197813/items/TZCKI2RP"],"itemData":{"id":74,"type":"article-journal","container-title":"Proceedings of the National Academy of Sciences","DOI":"10.1073/pnas.0502616102","ISSN":"0027-8424, 1091-6490","issue":"35","journalAbbreviation":"Proceedin</vt:lpwstr>
  </property>
  <property fmtid="{D5CDD505-2E9C-101B-9397-08002B2CF9AE}" pid="411" name="ZOTERO_BREF_epyge0vAZ4YI_3">
    <vt:lpwstr>gs of the National Academy of Sciences","language":"en","page":"12326-12331","source":"DOI.org (Crossref)","title":"Geologic constraints on the macroevolutionary history of marine animals","volume":"102","author":[{"family":"Peters","given":"Shanan E."}],</vt:lpwstr>
  </property>
  <property fmtid="{D5CDD505-2E9C-101B-9397-08002B2CF9AE}" pid="412" name="ZOTERO_BREF_epyge0vAZ4YI_4">
    <vt:lpwstr>"issued":{"date-parts":[["2005",8,30]]}}}],"schema":"https://github.com/citation-style-language/schema/raw/master/csl-citation.json"}</vt:lpwstr>
  </property>
  <property fmtid="{D5CDD505-2E9C-101B-9397-08002B2CF9AE}" pid="413" name="ZOTERO_BREF_fuxf8CnHHGPe_1">
    <vt:lpwstr>ZOTERO_ITEM CSL_CITATION {"citationID":"OEb67qb8","properties":{"formattedCitation":"(R Core Team, 2020)","plainCitation":"(R Core Team, 2020)","noteIndex":0},"citationItems":[{"id":109,"uris":["http://zotero.org/users/7197813/items/C9BIJQFM"],"uri":["htt</vt:lpwstr>
  </property>
  <property fmtid="{D5CDD505-2E9C-101B-9397-08002B2CF9AE}" pid="414" name="ZOTERO_BREF_fuxf8CnHHGPe_2">
    <vt:lpwstr>p://zotero.org/users/7197813/items/C9BIJQFM"],"itemData":{"id":109,"type":"book","event-place":"Vienna, Austria","genre":"R","publisher":"R Foundation for Statistical Computing","publisher-place":"Vienna, Austria","title":"R: A Language and Environment fo</vt:lpwstr>
  </property>
  <property fmtid="{D5CDD505-2E9C-101B-9397-08002B2CF9AE}" pid="415" name="ZOTERO_BREF_fuxf8CnHHGPe_3">
    <vt:lpwstr>r Statistical Computing","URL":"https://www.R-project.org/","author":[{"literal":"R Core Team"}],"issued":{"date-parts":[["2020"]]}}}],"schema":"https://github.com/citation-style-language/schema/raw/master/csl-citation.json"}</vt:lpwstr>
  </property>
  <property fmtid="{D5CDD505-2E9C-101B-9397-08002B2CF9AE}" pid="416" name="ZOTERO_BREF_g4zkd2EbbPxs_1">
    <vt:lpwstr>ZOTERO_ITEM CSL_CITATION {"citationID":"aVKi9BCu","properties":{"formattedCitation":"(C\\uc0\\u225{}rdenas &amp; Harries, 2010)","plainCitation":"(Cárdenas &amp; Harries, 2010)","noteIndex":0},"citationItems":[{"id":36,"uris":["http://zotero.org/users/7197813/ite</vt:lpwstr>
  </property>
  <property fmtid="{D5CDD505-2E9C-101B-9397-08002B2CF9AE}" pid="417" name="ZOTERO_BREF_g4zkd2EbbPxs_2">
    <vt:lpwstr>ms/6HI9MCPL"],"uri":["http://zotero.org/users/7197813/items/6HI9MCPL"],"itemData":{"id":36,"type":"article-journal","abstract":"The diversity of marine life has varied throughout the past 500 million years. Statistical analyses suggest that fluctuations i</vt:lpwstr>
  </property>
  <property fmtid="{D5CDD505-2E9C-101B-9397-08002B2CF9AE}" pid="418" name="ZOTERO_BREF_g4zkd2EbbPxs_3">
    <vt:lpwstr>n the availability of marine nutrients has been one important regulator of rates of origination during this time.","container-title":"Nature Geoscience","DOI":"10.1038/ngeo869","ISSN":"1752-0908","issue":"6","language":"en","note":"number: 6\npublisher: N</vt:lpwstr>
  </property>
  <property fmtid="{D5CDD505-2E9C-101B-9397-08002B2CF9AE}" pid="419" name="ZOTERO_BREF_g4zkd2EbbPxs_4">
    <vt:lpwstr>ature Publishing Group","page":"430-434","source":"www.nature.com","title":"Effect of nutrient availability on marine origination rates throughout the Phanerozoic eon","volume":"3","author":[{"family":"Cárdenas","given":"Andrés L."},{"family":"Harries","g</vt:lpwstr>
  </property>
  <property fmtid="{D5CDD505-2E9C-101B-9397-08002B2CF9AE}" pid="420" name="ZOTERO_BREF_g4zkd2EbbPxs_5">
    <vt:lpwstr>iven":"Peter J."}],"issued":{"date-parts":[["2010",6]]}}}],"schema":"https://github.com/citation-style-language/schema/raw/master/csl-citation.json"}</vt:lpwstr>
  </property>
  <property fmtid="{D5CDD505-2E9C-101B-9397-08002B2CF9AE}" pid="421" name="ZOTERO_BREF_hMsLqJnZ779Q1_1">
    <vt:lpwstr>ZOTERO_ITEM CSL_CITATION {"citationID":"2w4JrHXp","properties":{"formattedCitation":"(Button, 2017; Gilman et al., 2010; Raup, 1979)","plainCitation":"(Button, 2017; Gilman et al., 2010; Raup, 1979)","noteIndex":0},"citationItems":[{"id":47,"uris":["http:</vt:lpwstr>
  </property>
  <property fmtid="{D5CDD505-2E9C-101B-9397-08002B2CF9AE}" pid="422" name="ZOTERO_BREF_hMsLqJnZ779Q1_10">
    <vt:lpwstr>uage":"en","page":"325-331","source":"DOI.org (Crossref)","title":"A framework for community interactions under climate change","volume":"25","author":[{"family":"Gilman","given":"Sarah E."},{"family":"Urban","given":"Mark C."},{"family":"Tewksbury","give</vt:lpwstr>
  </property>
  <property fmtid="{D5CDD505-2E9C-101B-9397-08002B2CF9AE}" pid="423" name="ZOTERO_BREF_hMsLqJnZ779Q1_11">
    <vt:lpwstr>n":"Joshua"},{"family":"Gilchrist","given":"George W."},{"family":"Holt","given":"Robert D."}],"issued":{"date-parts":[["2010",6]]}}},{"id":52,"uris":["http://zotero.org/users/7197813/items/H9VAE2GL"],"uri":["http://zotero.org/users/7197813/items/H9VAE2GL</vt:lpwstr>
  </property>
  <property fmtid="{D5CDD505-2E9C-101B-9397-08002B2CF9AE}" pid="424" name="ZOTERO_BREF_hMsLqJnZ779Q1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425" name="ZOTERO_BREF_hMsLqJnZ779Q1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426" name="ZOTERO_BREF_hMsLqJnZ779Q1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427" name="ZOTERO_BREF_hMsLqJnZ779Q1_15">
    <vt:lpwstr>8","page":"217-218","source":"science.sciencemag.org","title":"Size of the Permo-Triassic Bottleneck and Its Evolutionary Implications","volume":"206","author":[{"family":"Raup","given":"David M."}],"issued":{"date-parts":[["1979",10,12]]}}}],"schema":"ht</vt:lpwstr>
  </property>
  <property fmtid="{D5CDD505-2E9C-101B-9397-08002B2CF9AE}" pid="428" name="ZOTERO_BREF_hMsLqJnZ779Q1_16">
    <vt:lpwstr>tps://github.com/citation-style-language/schema/raw/master/csl-citation.json"}</vt:lpwstr>
  </property>
  <property fmtid="{D5CDD505-2E9C-101B-9397-08002B2CF9AE}" pid="429" name="ZOTERO_BREF_hMsLqJnZ779Q1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430" name="ZOTERO_BREF_hMsLqJnZ779Q1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431" name="ZOTERO_BREF_hMsLqJnZ779Q1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432" name="ZOTERO_BREF_hMsLqJnZ779Q1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433" name="ZOTERO_BREF_hMsLqJnZ779Q1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434" name="ZOTERO_BREF_hMsLqJnZ779Q1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435" name="ZOTERO_BREF_hMsLqJnZ779Q1_8">
    <vt:lpwstr>ns drove increased global faunal cosmopolitanism on the supercontinent Pangaea","author":[{"family":"Button","given":"David J."}],"issued":{"date-parts":[["2017"]]}}},{"id":49,"uris":["http://zotero.org/users/7197813/items/D92DWQI4"],"uri":["http://zotero</vt:lpwstr>
  </property>
  <property fmtid="{D5CDD505-2E9C-101B-9397-08002B2CF9AE}" pid="436" name="ZOTERO_BREF_hMsLqJnZ779Q1_9">
    <vt:lpwstr>.org/users/7197813/items/D92DWQI4"],"itemData":{"id":49,"type":"article-journal","container-title":"Trends in Ecology &amp; Evolution","DOI":"10.1016/j.tree.2010.03.002","ISSN":"01695347","issue":"6","journalAbbreviation":"Trends in Ecology &amp; Evolution","lang</vt:lpwstr>
  </property>
  <property fmtid="{D5CDD505-2E9C-101B-9397-08002B2CF9AE}" pid="437" name="ZOTERO_BREF_hMsLqJnZ779Q_1">
    <vt:lpwstr>ZOTERO_ITEM CSL_CITATION {"citationID":"2w4JrHXp","properties":{"formattedCitation":"(Button, 2017; Gilman et al., 2010; Raup, 1979)","plainCitation":"(Button, 2017; Gilman et al., 2010; Raup, 1979)","noteIndex":0},"citationItems":[{"id":47,"uris":["http:</vt:lpwstr>
  </property>
  <property fmtid="{D5CDD505-2E9C-101B-9397-08002B2CF9AE}" pid="438" name="ZOTERO_BREF_hMsLqJnZ779Q_10">
    <vt:lpwstr>uage":"en","page":"325-331","source":"DOI.org (Crossref)","title":"A framework for community interactions under climate change","volume":"25","author":[{"family":"Gilman","given":"Sarah E."},{"family":"Urban","given":"Mark C."},{"family":"Tewksbury","give</vt:lpwstr>
  </property>
  <property fmtid="{D5CDD505-2E9C-101B-9397-08002B2CF9AE}" pid="439" name="ZOTERO_BREF_hMsLqJnZ779Q_11">
    <vt:lpwstr>n":"Joshua"},{"family":"Gilchrist","given":"George W."},{"family":"Holt","given":"Robert D."}],"issued":{"date-parts":[["2010",6]]}}},{"id":52,"uris":["http://zotero.org/users/7197813/items/H9VAE2GL"],"uri":["http://zotero.org/users/7197813/items/H9VAE2GL</vt:lpwstr>
  </property>
  <property fmtid="{D5CDD505-2E9C-101B-9397-08002B2CF9AE}" pid="440" name="ZOTERO_BREF_hMsLqJnZ779Q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441" name="ZOTERO_BREF_hMsLqJnZ779Q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442" name="ZOTERO_BREF_hMsLqJnZ779Q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443" name="ZOTERO_BREF_hMsLqJnZ779Q_15">
    <vt:lpwstr>8","page":"217-218","source":"science.sciencemag.org","title":"Size of the Permo-Triassic Bottleneck and Its Evolutionary Implications","volume":"206","author":[{"family":"Raup","given":"David M."}],"issued":{"date-parts":[["1979",10,12]]}}}],"schema":"ht</vt:lpwstr>
  </property>
  <property fmtid="{D5CDD505-2E9C-101B-9397-08002B2CF9AE}" pid="444" name="ZOTERO_BREF_hMsLqJnZ779Q_16">
    <vt:lpwstr>tps://github.com/citation-style-language/schema/raw/master/csl-citation.json"}</vt:lpwstr>
  </property>
  <property fmtid="{D5CDD505-2E9C-101B-9397-08002B2CF9AE}" pid="445" name="ZOTERO_BREF_hMsLqJnZ779Q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446" name="ZOTERO_BREF_hMsLqJnZ779Q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447" name="ZOTERO_BREF_hMsLqJnZ779Q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448" name="ZOTERO_BREF_hMsLqJnZ779Q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449" name="ZOTERO_BREF_hMsLqJnZ779Q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450" name="ZOTERO_BREF_hMsLqJnZ779Q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451" name="ZOTERO_BREF_hMsLqJnZ779Q_8">
    <vt:lpwstr>ns drove increased global faunal cosmopolitanism on the supercontinent Pangaea","author":[{"family":"Button","given":"David J."}],"issued":{"date-parts":[["2017"]]}}},{"id":49,"uris":["http://zotero.org/users/7197813/items/D92DWQI4"],"uri":["http://zotero</vt:lpwstr>
  </property>
  <property fmtid="{D5CDD505-2E9C-101B-9397-08002B2CF9AE}" pid="452" name="ZOTERO_BREF_hMsLqJnZ779Q_9">
    <vt:lpwstr>.org/users/7197813/items/D92DWQI4"],"itemData":{"id":49,"type":"article-journal","container-title":"Trends in Ecology &amp; Evolution","DOI":"10.1016/j.tree.2010.03.002","ISSN":"01695347","issue":"6","journalAbbreviation":"Trends in Ecology &amp; Evolution","lang</vt:lpwstr>
  </property>
  <property fmtid="{D5CDD505-2E9C-101B-9397-08002B2CF9AE}" pid="453" name="ZOTERO_BREF_hW09JlS6Zbjo_1">
    <vt:lpwstr>ZOTERO_ITEM CSL_CITATION {"citationID":"7WNP2raz","properties":{"formattedCitation":"(Ogg et al., 2016)","plainCitation":"(Ogg et al., 2016)","noteIndex":0},"citationItems":[{"id":101,"uris":["http://zotero.org/users/7197813/items/7BSVKDQA"],"uri":["http:</vt:lpwstr>
  </property>
  <property fmtid="{D5CDD505-2E9C-101B-9397-08002B2CF9AE}" pid="454" name="ZOTERO_BREF_hW09JlS6Zbjo_2">
    <vt:lpwstr>//zotero.org/users/7197813/items/7BSVKDQA"],"itemData":{"id":101,"type":"book","ISBN":"0-444-59468-X","publisher":"Elsevier","title":"A concise geologic time scale: 2016","author":[{"family":"Ogg","given":"James George"},{"family":"Ogg","given":"Gabi M."}</vt:lpwstr>
  </property>
  <property fmtid="{D5CDD505-2E9C-101B-9397-08002B2CF9AE}" pid="455" name="ZOTERO_BREF_hW09JlS6Zbjo_3">
    <vt:lpwstr>,{"family":"Gradstein","given":"Felix M."}],"issued":{"date-parts":[["2016"]]}}}],"schema":"https://github.com/citation-style-language/schema/raw/master/csl-citation.json"}</vt:lpwstr>
  </property>
  <property fmtid="{D5CDD505-2E9C-101B-9397-08002B2CF9AE}" pid="456" name="ZOTERO_BREF_iLOvko8VdHDf_1">
    <vt:lpwstr>ZOTERO_ITEM CSL_CITATION {"citationID":"XZ7WVaf0","properties":{"formattedCitation":"(Kocsis et al., 2019)","plainCitation":"(Kocsis et al., 2019)","noteIndex":0},"citationItems":[{"id":100,"uris":["http://zotero.org/users/7197813/items/2EZPIAGH"],"uri":[</vt:lpwstr>
  </property>
  <property fmtid="{D5CDD505-2E9C-101B-9397-08002B2CF9AE}" pid="457" name="ZOTERO_BREF_iLOvko8VdHDf_2">
    <vt:lpwstr>"http://zotero.org/users/7197813/items/2EZPIAGH"],"itemData":{"id":100,"type":"article-journal","container-title":"Methods in Ecology and Evolution","issue":"5","note":"ISBN: 2041-210X\npublisher: Wiley Online Library","page":"735-743","title":"The R pack</vt:lpwstr>
  </property>
  <property fmtid="{D5CDD505-2E9C-101B-9397-08002B2CF9AE}" pid="458" name="ZOTERO_BREF_iLOvko8VdHDf_3">
    <vt:lpwstr>age divDyn for quantifying diversity dynamics using fossil sampling data","volume":"10","author":[{"family":"Kocsis","given":"Àdam T."},{"family":"Reddin","given":"Carl J."},{"family":"Alroy","given":"John"},{"family":"Kiessling","given":"Wolfgang"}],"iss</vt:lpwstr>
  </property>
  <property fmtid="{D5CDD505-2E9C-101B-9397-08002B2CF9AE}" pid="459" name="ZOTERO_BREF_iLOvko8VdHDf_4">
    <vt:lpwstr>ued":{"date-parts":[["2019"]]}}}],"schema":"https://github.com/citation-style-language/schema/raw/master/csl-citation.json"}</vt:lpwstr>
  </property>
  <property fmtid="{D5CDD505-2E9C-101B-9397-08002B2CF9AE}" pid="460" name="ZOTERO_BREF_jPtWB4Nghngj_1">
    <vt:lpwstr>ZOTERO_ITEM CSL_CITATION {"citationID":"cd6fvPwA","properties":{"formattedCitation":"(Bolker et al., 2009)","plainCitation":"(Bolker et al., 2009)","noteIndex":0},"citationItems":[{"id":112,"uris":["http://zotero.org/users/7197813/items/QJUFESE9"],"uri":[</vt:lpwstr>
  </property>
  <property fmtid="{D5CDD505-2E9C-101B-9397-08002B2CF9AE}" pid="461" name="ZOTERO_BREF_jPtWB4Nghngj_2">
    <vt:lpwstr>"http://zotero.org/users/7197813/items/QJUFESE9"],"itemData":{"id":112,"type":"article-journal","container-title":"Trends in ecology &amp; evolution","issue":"3","note":"ISBN: 0169-5347\npublisher: Elsevier","page":"127-135","title":"Generalized linear mixed </vt:lpwstr>
  </property>
  <property fmtid="{D5CDD505-2E9C-101B-9397-08002B2CF9AE}" pid="462" name="ZOTERO_BREF_jPtWB4Nghngj_3">
    <vt:lpwstr>models: a practical guide for ecology and evolution","volume":"24","author":[{"family":"Bolker","given":"Benjamin M."},{"family":"Brooks","given":"Mollie E."},{"family":"Clark","given":"Connie J."},{"family":"Geange","given":"Shane W."},{"family":"Poulsen</vt:lpwstr>
  </property>
  <property fmtid="{D5CDD505-2E9C-101B-9397-08002B2CF9AE}" pid="463" name="ZOTERO_BREF_jPtWB4Nghngj_4">
    <vt:lpwstr>","given":"John R."},{"family":"Stevens","given":"M. Henry H."},{"family":"White","given":"Jada-Simone S."}],"issued":{"date-parts":[["2009"]]}}}],"schema":"https://github.com/citation-style-language/schema/raw/master/csl-citation.json"}</vt:lpwstr>
  </property>
  <property fmtid="{D5CDD505-2E9C-101B-9397-08002B2CF9AE}" pid="464" name="ZOTERO_BREF_jpesjfhcJTg6_1">
    <vt:lpwstr/>
  </property>
  <property fmtid="{D5CDD505-2E9C-101B-9397-08002B2CF9AE}" pid="465" name="ZOTERO_BREF_kZIHtOa7xeH6_1">
    <vt:lpwstr>ZOTERO_ITEM CSL_CITATION {"citationID":"cCbwNcvT","properties":{"formattedCitation":"(Foote, 2000)","plainCitation":"(Foote, 2000)","noteIndex":0},"citationItems":[{"id":103,"uris":["http://zotero.org/users/7197813/items/TUGVB9EY"],"uri":["http://zotero.o</vt:lpwstr>
  </property>
  <property fmtid="{D5CDD505-2E9C-101B-9397-08002B2CF9AE}" pid="466" name="ZOTERO_BREF_kZIHtOa7xeH6_2">
    <vt:lpwstr>rg/users/7197813/items/TUGVB9EY"],"itemData":{"id":103,"type":"article-journal","container-title":"Paleobiology","ISSN":"0094-8373","issue":"sp4","journalAbbreviation":"Paleobiology","note":"publisher: BioOne","page":"74-102","title":"Origination and exti</vt:lpwstr>
  </property>
  <property fmtid="{D5CDD505-2E9C-101B-9397-08002B2CF9AE}" pid="467" name="ZOTERO_BREF_kZIHtOa7xeH6_3">
    <vt:lpwstr>nction components of taxonomic diversity: general problems","volume":"26","author":[{"family":"Foote","given":"Mike"}],"issued":{"date-parts":[["2000"]]}}}],"schema":"https://github.com/citation-style-language/schema/raw/master/csl-citation.json"}</vt:lpwstr>
  </property>
  <property fmtid="{D5CDD505-2E9C-101B-9397-08002B2CF9AE}" pid="468" name="ZOTERO_BREF_kk4pGFcJfVK01_1">
    <vt:lpwstr>ZOTERO_ITEM CSL_CITATION {"citationID":"LaquYlKf","properties":{"formattedCitation":"(Bolker et al., 2009)","plainCitation":"(Bolker et al., 2009)","noteIndex":0},"citationItems":[{"id":112,"uris":["http://zotero.org/users/7197813/items/QJUFESE9"],"uri":[</vt:lpwstr>
  </property>
  <property fmtid="{D5CDD505-2E9C-101B-9397-08002B2CF9AE}" pid="469" name="ZOTERO_BREF_kk4pGFcJfVK01_2">
    <vt:lpwstr>"http://zotero.org/users/7197813/items/QJUFESE9"],"itemData":{"id":112,"type":"article-journal","container-title":"Trends in ecology &amp; evolution","issue":"3","note":"ISBN: 0169-5347\npublisher: Elsevier","page":"127-135","title":"Generalized linear mixed </vt:lpwstr>
  </property>
  <property fmtid="{D5CDD505-2E9C-101B-9397-08002B2CF9AE}" pid="470" name="ZOTERO_BREF_kk4pGFcJfVK01_3">
    <vt:lpwstr>models: a practical guide for ecology and evolution","volume":"24","author":[{"family":"Bolker","given":"Benjamin M."},{"family":"Brooks","given":"Mollie E."},{"family":"Clark","given":"Connie J."},{"family":"Geange","given":"Shane W."},{"family":"Poulsen</vt:lpwstr>
  </property>
  <property fmtid="{D5CDD505-2E9C-101B-9397-08002B2CF9AE}" pid="471" name="ZOTERO_BREF_kk4pGFcJfVK01_4">
    <vt:lpwstr>","given":"John R."},{"family":"Stevens","given":"M. Henry H."},{"family":"White","given":"Jada-Simone S."}],"issued":{"date-parts":[["2009"]]}}}],"schema":"https://github.com/citation-style-language/schema/raw/master/csl-citation.json"}</vt:lpwstr>
  </property>
  <property fmtid="{D5CDD505-2E9C-101B-9397-08002B2CF9AE}" pid="472" name="ZOTERO_BREF_kk4pGFcJfVK0_1">
    <vt:lpwstr>ZOTERO_ITEM CSL_CITATION {"citationID":"LaquYlKf","properties":{"formattedCitation":"(Bolker et al., 2009)","plainCitation":"(Bolker et al., 2009)","noteIndex":0},"citationItems":[{"id":112,"uris":["http://zotero.org/users/7197813/items/QJUFESE9"],"uri":[</vt:lpwstr>
  </property>
  <property fmtid="{D5CDD505-2E9C-101B-9397-08002B2CF9AE}" pid="473" name="ZOTERO_BREF_kk4pGFcJfVK0_2">
    <vt:lpwstr>"http://zotero.org/users/7197813/items/QJUFESE9"],"itemData":{"id":112,"type":"article-journal","container-title":"Trends in ecology &amp; evolution","issue":"3","note":"ISBN: 0169-5347\npublisher: Elsevier","page":"127-135","title":"Generalized linear mixed </vt:lpwstr>
  </property>
  <property fmtid="{D5CDD505-2E9C-101B-9397-08002B2CF9AE}" pid="474" name="ZOTERO_BREF_kk4pGFcJfVK0_3">
    <vt:lpwstr>models: a practical guide for ecology and evolution","volume":"24","author":[{"family":"Bolker","given":"Benjamin M."},{"family":"Brooks","given":"Mollie E."},{"family":"Clark","given":"Connie J."},{"family":"Geange","given":"Shane W."},{"family":"Poulsen</vt:lpwstr>
  </property>
  <property fmtid="{D5CDD505-2E9C-101B-9397-08002B2CF9AE}" pid="475" name="ZOTERO_BREF_kk4pGFcJfVK0_4">
    <vt:lpwstr>","given":"John R."},{"family":"Stevens","given":"M. Henry H."},{"family":"White","given":"Jada-Simone S."}],"issued":{"date-parts":[["2009"]]}}}],"schema":"https://github.com/citation-style-language/schema/raw/master/csl-citation.json"}</vt:lpwstr>
  </property>
  <property fmtid="{D5CDD505-2E9C-101B-9397-08002B2CF9AE}" pid="476" name="ZOTERO_BREF_lCPEVWoJjEwl1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477" name="ZOTERO_BREF_lCPEVWoJjEwl1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478" name="ZOTERO_BREF_lCPEVWoJjEwl1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479" name="ZOTERO_BREF_lCPEVWoJjEwl1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480" name="ZOTERO_BREF_lCPEVWoJjEwl1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481" name="ZOTERO_BREF_lCPEVWoJjEwl1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482" name="ZOTERO_BREF_lCPEVWoJjEwl1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483" name="ZOTERO_BREF_lCPEVWoJjEwl1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484" name="ZOTERO_BREF_lCPEVWoJjEwl1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485" name="ZOTERO_BREF_lCPEVWoJjEwl1_18">
    <vt:lpwstr>an for biotic changes caused by invasive species.","container-title":"Ecography","DOI":"https://doi.org/10.1111/ecog.00719","ISSN":"1600-0587","issue":"11","language":"en","note":"_eprint: https://onlinelibrary.wiley.com/doi/pdf/10.1111/ecog.00719","page"</vt:lpwstr>
  </property>
  <property fmtid="{D5CDD505-2E9C-101B-9397-08002B2CF9AE}" pid="486" name="ZOTERO_BREF_lCPEVWoJjEwl1_19">
    <vt:lpwstr>:"1123-1132","source":"Wiley Online Library","title":"When and how do species achieve niche stability over long time scales?","volume":"37","author":[{"family":"Stigall","given":"Alycia L."}],"issued":{"date-parts":[["2014"]]}}},{"id":38,"uris":["http://z</vt:lpwstr>
  </property>
  <property fmtid="{D5CDD505-2E9C-101B-9397-08002B2CF9AE}" pid="487" name="ZOTERO_BREF_lCPEVWoJjEwl1_2">
    <vt:lpwstr>[{"id":40,"uris":["http://zotero.org/users/7197813/items/PGCWNES4"],"uri":["http://zotero.org/users/7197813/items/PGCWNES4"],"itemData":{"id":40,"type":"article-journal","abstract":"The degree to which organisms retain their environmental preferences is o</vt:lpwstr>
  </property>
  <property fmtid="{D5CDD505-2E9C-101B-9397-08002B2CF9AE}" pid="488" name="ZOTERO_BREF_lCPEVWoJjEwl1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489" name="ZOTERO_BREF_lCPEVWoJjEwl1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490" name="ZOTERO_BREF_lCPEVWoJjEwl1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491" name="ZOTERO_BREF_lCPEVWoJjEwl1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492" name="ZOTERO_BREF_lCPEVWoJjEwl1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493" name="ZOTERO_BREF_lCPEVWoJjEwl1_25">
    <vt:lpwstr>g/10.1146/annurev.ecolsys.36.102803.095431","page":"519-539","source":"Annual Reviews","title":"Niche Conservatism: Integrating Evolution, Ecology, and Conservation Biology","title-short":"Niche Conservatism","volume":"36","author":[{"family":"Wiens","giv</vt:lpwstr>
  </property>
  <property fmtid="{D5CDD505-2E9C-101B-9397-08002B2CF9AE}" pid="494" name="ZOTERO_BREF_lCPEVWoJjEwl1_26">
    <vt:lpwstr>en":"John J."},{"family":"Graham","given":"Catherine H."}],"issued":{"date-parts":[["2005"]]}}}],"schema":"https://github.com/citation-style-language/schema/raw/master/csl-citation.json"}</vt:lpwstr>
  </property>
  <property fmtid="{D5CDD505-2E9C-101B-9397-08002B2CF9AE}" pid="495" name="ZOTERO_BREF_lCPEVWoJjEwl1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496" name="ZOTERO_BREF_lCPEVWoJjEwl1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497" name="ZOTERO_BREF_lCPEVWoJjEwl1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498" name="ZOTERO_BREF_lCPEVWoJjEwl1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499" name="ZOTERO_BREF_lCPEVWoJjEwl1_7">
    <vt:lpwstr>2232","ISSN":"1461-0248","issue":"3","language":"en","note":"_eprint: https://onlinelibrary.wiley.com/doi/pdf/10.1111/ele.12232","page":"314-323","source":"Wiley Online Library","title":"Differential niche dynamics among major marine invertebrate clades",</vt:lpwstr>
  </property>
  <property fmtid="{D5CDD505-2E9C-101B-9397-08002B2CF9AE}" pid="500" name="ZOTERO_BREF_lCPEVWoJjEwl1_8">
    <vt:lpwstr>"volume":"17","author":[{"family":"Hopkins","given":"Melanie J."},{"family":"Simpson","given":"Carl"},{"family":"Kiessling","given":"Wolfgang"}],"issued":{"date-parts":[["2014"]]}}},{"id":43,"uris":["http://zotero.org/users/7197813/items/VKU82HY8"],"uri":</vt:lpwstr>
  </property>
  <property fmtid="{D5CDD505-2E9C-101B-9397-08002B2CF9AE}" pid="501" name="ZOTERO_BREF_lCPEVWoJjEwl1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502" name="ZOTERO_BREF_lCPEVWoJjEwl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503" name="ZOTERO_BREF_lCPEVWoJjEwl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504" name="ZOTERO_BREF_lCPEVWoJjEwl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505" name="ZOTERO_BREF_lCPEVWoJjEwl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506" name="ZOTERO_BREF_lCPEVWoJjEwl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507" name="ZOTERO_BREF_lCPEVWoJjEwl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508" name="ZOTERO_BREF_lCPEVWoJjEwl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509" name="ZOTERO_BREF_lCPEVWoJjEwl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510" name="ZOTERO_BREF_lCPEVWoJjEwl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511" name="ZOTERO_BREF_lCPEVWoJjEwl_18">
    <vt:lpwstr>an for biotic changes caused by invasive species.","container-title":"Ecography","DOI":"https://doi.org/10.1111/ecog.00719","ISSN":"1600-0587","issue":"11","language":"en","note":"_eprint: https://onlinelibrary.wiley.com/doi/pdf/10.1111/ecog.00719","page"</vt:lpwstr>
  </property>
  <property fmtid="{D5CDD505-2E9C-101B-9397-08002B2CF9AE}" pid="512" name="ZOTERO_BREF_lCPEVWoJjEwl_19">
    <vt:lpwstr>:"1123-1132","source":"Wiley Online Library","title":"When and how do species achieve niche stability over long time scales?","volume":"37","author":[{"family":"Stigall","given":"Alycia L."}],"issued":{"date-parts":[["2014"]]}}},{"id":38,"uris":["http://z</vt:lpwstr>
  </property>
  <property fmtid="{D5CDD505-2E9C-101B-9397-08002B2CF9AE}" pid="513" name="ZOTERO_BREF_lCPEVWoJjEwl_2">
    <vt:lpwstr>[{"id":40,"uris":["http://zotero.org/users/7197813/items/PGCWNES4"],"uri":["http://zotero.org/users/7197813/items/PGCWNES4"],"itemData":{"id":40,"type":"article-journal","abstract":"The degree to which organisms retain their environmental preferences is o</vt:lpwstr>
  </property>
  <property fmtid="{D5CDD505-2E9C-101B-9397-08002B2CF9AE}" pid="514" name="ZOTERO_BREF_lCPEVWoJjEwl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515" name="ZOTERO_BREF_lCPEVWoJjEwl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516" name="ZOTERO_BREF_lCPEVWoJjEwl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517" name="ZOTERO_BREF_lCPEVWoJjEwl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518" name="ZOTERO_BREF_lCPEVWoJjEwl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519" name="ZOTERO_BREF_lCPEVWoJjEwl_25">
    <vt:lpwstr>g/10.1146/annurev.ecolsys.36.102803.095431","page":"519-539","source":"Annual Reviews","title":"Niche Conservatism: Integrating Evolution, Ecology, and Conservation Biology","title-short":"Niche Conservatism","volume":"36","author":[{"family":"Wiens","giv</vt:lpwstr>
  </property>
  <property fmtid="{D5CDD505-2E9C-101B-9397-08002B2CF9AE}" pid="520" name="ZOTERO_BREF_lCPEVWoJjEwl_26">
    <vt:lpwstr>en":"John J."},{"family":"Graham","given":"Catherine H."}],"issued":{"date-parts":[["2005"]]}}}],"schema":"https://github.com/citation-style-language/schema/raw/master/csl-citation.json"}</vt:lpwstr>
  </property>
  <property fmtid="{D5CDD505-2E9C-101B-9397-08002B2CF9AE}" pid="521" name="ZOTERO_BREF_lCPEVWoJjEwl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522" name="ZOTERO_BREF_lCPEVWoJjEwl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523" name="ZOTERO_BREF_lCPEVWoJjEwl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524" name="ZOTERO_BREF_lCPEVWoJjEwl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525" name="ZOTERO_BREF_lCPEVWoJjEwl_7">
    <vt:lpwstr>2232","ISSN":"1461-0248","issue":"3","language":"en","note":"_eprint: https://onlinelibrary.wiley.com/doi/pdf/10.1111/ele.12232","page":"314-323","source":"Wiley Online Library","title":"Differential niche dynamics among major marine invertebrate clades",</vt:lpwstr>
  </property>
  <property fmtid="{D5CDD505-2E9C-101B-9397-08002B2CF9AE}" pid="526" name="ZOTERO_BREF_lCPEVWoJjEwl_8">
    <vt:lpwstr>"volume":"17","author":[{"family":"Hopkins","given":"Melanie J."},{"family":"Simpson","given":"Carl"},{"family":"Kiessling","given":"Wolfgang"}],"issued":{"date-parts":[["2014"]]}}},{"id":43,"uris":["http://zotero.org/users/7197813/items/VKU82HY8"],"uri":</vt:lpwstr>
  </property>
  <property fmtid="{D5CDD505-2E9C-101B-9397-08002B2CF9AE}" pid="527" name="ZOTERO_BREF_lCPEVWoJjEwl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528" name="ZOTERO_BREF_m9frzuMnr3DR_1">
    <vt:lpwstr>ZOTERO_ITEM CSL_CITATION {"citationID":"gkhlKg4q","properties":{"formattedCitation":"(Eldredge, 1971; Mayr, 1963; Stigall et al., 2017)","plainCitation":"(Eldredge, 1971; Mayr, 1963; Stigall et al., 2017)","noteIndex":0},"citationItems":[{"id":121,"uris":</vt:lpwstr>
  </property>
  <property fmtid="{D5CDD505-2E9C-101B-9397-08002B2CF9AE}" pid="529" name="ZOTERO_BREF_m9frzuMnr3DR_2">
    <vt:lpwstr>["http://zotero.org/users/7197813/items/N488XFRX"],"uri":["http://zotero.org/users/7197813/items/N488XFRX"],"itemData":{"id":121,"type":"article-journal","container-title":"Evolution","DOI":"10.2307/2406508","ISSN":"00143820","issue":"1","journalAbbreviat</vt:lpwstr>
  </property>
  <property fmtid="{D5CDD505-2E9C-101B-9397-08002B2CF9AE}" pid="530" name="ZOTERO_BREF_m9frzuMnr3DR_3">
    <vt:lpwstr>ion":"Evolution","page":"156","source":"DOI.org (Crossref)","title":"The Allopatric Model and Phylogeny in Paleozoic Invertebrates","volume":"25","author":[{"family":"Eldredge","given":"Niles"}],"issued":{"date-parts":[["1971",3]]}}},{"id":122,"uris":["ht</vt:lpwstr>
  </property>
  <property fmtid="{D5CDD505-2E9C-101B-9397-08002B2CF9AE}" pid="531" name="ZOTERO_BREF_m9frzuMnr3DR_4">
    <vt:lpwstr>tp://zotero.org/users/7197813/items/BAKURKEE"],"uri":["http://zotero.org/users/7197813/items/BAKURKEE"],"itemData":{"id":122,"type":"article-journal","container-title":"Animal species and evolution.","note":"publisher: Harvard University Press; London: Ox</vt:lpwstr>
  </property>
  <property fmtid="{D5CDD505-2E9C-101B-9397-08002B2CF9AE}" pid="532" name="ZOTERO_BREF_m9frzuMnr3DR_5">
    <vt:lpwstr>ford University Press","title":"Animal species and evolution.","author":[{"family":"Mayr","given":"Ernst"}],"issued":{"date-parts":[["1963"]]}}},{"id":123,"uris":["http://zotero.org/users/7197813/items/YHQU67M8"],"uri":["http://zotero.org/users/7197813/it</vt:lpwstr>
  </property>
  <property fmtid="{D5CDD505-2E9C-101B-9397-08002B2CF9AE}" pid="533" name="ZOTERO_BREF_m9frzuMnr3DR_6">
    <vt:lpwstr>ems/YHQU67M8"],"itemData":{"id":123,"type":"article-journal","container-title":"Global and Planetary Change","DOI":"10.1016/j.gloplacha.2016.12.008","ISSN":"09218181","journalAbbreviation":"Global and Planetary Change","language":"en","page":"242-257","so</vt:lpwstr>
  </property>
  <property fmtid="{D5CDD505-2E9C-101B-9397-08002B2CF9AE}" pid="534" name="ZOTERO_BREF_m9frzuMnr3DR_7">
    <vt:lpwstr>urce":"DOI.org (Crossref)","title":"Biotic immigration events, speciation, and the accumulation of biodiversity in the fossil record","volume":"148","author":[{"family":"Stigall","given":"Alycia L."},{"family":"Bauer","given":"Jennifer E."},{"family":"Lam</vt:lpwstr>
  </property>
  <property fmtid="{D5CDD505-2E9C-101B-9397-08002B2CF9AE}" pid="535" name="ZOTERO_BREF_m9frzuMnr3DR_8">
    <vt:lpwstr>","given":"Adriane R."},{"family":"Wright","given":"David F."}],"issued":{"date-parts":[["2017",1]]}}}],"schema":"https://github.com/citation-style-language/schema/raw/master/csl-citation.json"}</vt:lpwstr>
  </property>
  <property fmtid="{D5CDD505-2E9C-101B-9397-08002B2CF9AE}" pid="536" name="ZOTERO_BREF_n1Y6VgIHspgb_1">
    <vt:lpwstr>ZOTERO_ITEM CSL_CITATION {"citationID":"j3SyFTdI","properties":{"formattedCitation":"(C\\uc0\\u225{}rdenas &amp; Harries, 2010; Mayhew et al., 2008)","plainCitation":"(Cárdenas &amp; Harries, 2010; Mayhew et al., 2008)","noteIndex":0},"citationItems":[{"id":36,"u</vt:lpwstr>
  </property>
  <property fmtid="{D5CDD505-2E9C-101B-9397-08002B2CF9AE}" pid="537" name="ZOTERO_BREF_n1Y6VgIHspgb_10">
    <vt:lpwstr>change under future climate warming.","container-title":"Proceedings of the Royal Society B: Biological Sciences","DOI":"10.1098/rspb.2007.1302","ISSN":"0962-8452, 1471-2954","issue":"1630","journalAbbreviation":"Proc. R. Soc. B.","language":"en","page":"</vt:lpwstr>
  </property>
  <property fmtid="{D5CDD505-2E9C-101B-9397-08002B2CF9AE}" pid="538" name="ZOTERO_BREF_n1Y6VgIHspgb_11">
    <vt:lpwstr>47-53","source":"DOI.org (Crossref)","title":"A long-term association between global temperature and biodiversity, origination and extinction in the fossil record","volume":"275","author":[{"family":"Mayhew","given":"Peter J"},{"family":"Jenkins","given":</vt:lpwstr>
  </property>
  <property fmtid="{D5CDD505-2E9C-101B-9397-08002B2CF9AE}" pid="539" name="ZOTERO_BREF_n1Y6VgIHspgb_12">
    <vt:lpwstr>"Gareth B"},{"family":"Benton","given":"Timothy G"}],"issued":{"date-parts":[["2008",1,7]]}}}],"schema":"https://github.com/citation-style-language/schema/raw/master/csl-citation.json"}</vt:lpwstr>
  </property>
  <property fmtid="{D5CDD505-2E9C-101B-9397-08002B2CF9AE}" pid="540" name="ZOTERO_BREF_n1Y6VgIHspgb_2">
    <vt:lpwstr>ris":["http://zotero.org/users/7197813/items/6HI9MCPL"],"uri":["http://zotero.org/users/7197813/items/6HI9MCPL"],"itemData":{"id":36,"type":"article-journal","abstract":"The diversity of marine life has varied throughout the past 500 million years. Statis</vt:lpwstr>
  </property>
  <property fmtid="{D5CDD505-2E9C-101B-9397-08002B2CF9AE}" pid="541" name="ZOTERO_BREF_n1Y6VgIHspgb_3">
    <vt:lpwstr>tical analyses suggest that fluctuations in the availability of marine nutrients has been one important regulator of rates of origination during this time.","container-title":"Nature Geoscience","DOI":"10.1038/ngeo869","ISSN":"1752-0908","issue":"6","lang</vt:lpwstr>
  </property>
  <property fmtid="{D5CDD505-2E9C-101B-9397-08002B2CF9AE}" pid="542" name="ZOTERO_BREF_n1Y6VgIHspgb_4">
    <vt:lpwstr>uage":"en","note":"number: 6\npublisher: Nature Publishing Group","page":"430-434","source":"www.nature.com","title":"Effect of nutrient availability on marine origination rates throughout the Phanerozoic eon","volume":"3","author":[{"family":"Cárdenas","</vt:lpwstr>
  </property>
  <property fmtid="{D5CDD505-2E9C-101B-9397-08002B2CF9AE}" pid="543" name="ZOTERO_BREF_n1Y6VgIHspgb_5">
    <vt:lpwstr>given":"Andrés L."},{"family":"Harries","given":"Peter J."}],"issued":{"date-parts":[["2010",6]]}}},{"id":32,"uris":["http://zotero.org/users/7197813/items/3M9FB728"],"uri":["http://zotero.org/users/7197813/items/3M9FB728"],"itemData":{"id":32,"type":"art</vt:lpwstr>
  </property>
  <property fmtid="{D5CDD505-2E9C-101B-9397-08002B2CF9AE}" pid="544" name="ZOTERO_BREF_n1Y6VgIHspgb_6">
    <vt:lpwstr>icle-journal","abstract":"The past relationship between global temperature and levels of biological diversity is of increasing concern due to anthropogenic climate warming. However, no consistent link between these variables has yet been demonstrated. We </vt:lpwstr>
  </property>
  <property fmtid="{D5CDD505-2E9C-101B-9397-08002B2CF9AE}" pid="545" name="ZOTERO_BREF_n1Y6VgIHspgb_7">
    <vt:lpwstr>analysed the fossil record for the last 520 Myr against estimates of low latitude sea surface temperature for the same period. We found that global biodiversity (the richness of families and genera) is related to temperature and has been relatively low du</vt:lpwstr>
  </property>
  <property fmtid="{D5CDD505-2E9C-101B-9397-08002B2CF9AE}" pid="546" name="ZOTERO_BREF_n1Y6VgIHspgb_8">
    <vt:lpwstr>ring warm ‘greenhouse’ phases, while during the same phases extinction and origination rates of taxonomic lineages have been relatively high. These findings are consistent for terrestrial and marine environments and are robust to a number of alternative a</vt:lpwstr>
  </property>
  <property fmtid="{D5CDD505-2E9C-101B-9397-08002B2CF9AE}" pid="547" name="ZOTERO_BREF_n1Y6VgIHspgb_9">
    <vt:lpwstr>ssumptions and potential biases. Our results provide the first clear evidence that global climate may explain substantial variation in the fossil record in a simple and consistent manner. Our findings may have implications for extinction and biodiversity </vt:lpwstr>
  </property>
  <property fmtid="{D5CDD505-2E9C-101B-9397-08002B2CF9AE}" pid="548" name="ZOTERO_BREF_oyU2v13M4xlE_1">
    <vt:lpwstr/>
  </property>
  <property fmtid="{D5CDD505-2E9C-101B-9397-08002B2CF9AE}" pid="549" name="ZOTERO_BREF_p9919oHeIjc81_1">
    <vt:lpwstr>ZOTERO_ITEM CSL_CITATION {"citationID":"dNHkiCr0","properties":{"formattedCitation":"(Alroy, 2008; Mayr &amp; O\\uc0\\u8217{}Hara, 1986)","plainCitation":"(Alroy, 2008; Mayr &amp; O’Hara, 1986)","noteIndex":0},"citationItems":[{"id":84,"uris":["http://zotero.org/</vt:lpwstr>
  </property>
  <property fmtid="{D5CDD505-2E9C-101B-9397-08002B2CF9AE}" pid="550" name="ZOTERO_BREF_p9919oHeIjc81_2">
    <vt:lpwstr>users/7197813/items/FGM5GAC4"],"uri":["http://zotero.org/users/7197813/items/FGM5GAC4"],"itemData":{"id":84,"type":"article-journal","container-title":"Proceedings of the National Academy of Sciences","DOI":"10.1073/pnas.0802597105","ISSN":"0027-8424, 109</vt:lpwstr>
  </property>
  <property fmtid="{D5CDD505-2E9C-101B-9397-08002B2CF9AE}" pid="551" name="ZOTERO_BREF_p9919oHeIjc81_3">
    <vt:lpwstr>1-6490","issue":"Supplement 1","journalAbbreviation":"Proceedings of the National Academy of Sciences","language":"en","page":"11536-11542","source":"DOI.org (Crossref)","title":"Dynamics of origination and extinction in the marine fossil record","volume"</vt:lpwstr>
  </property>
  <property fmtid="{D5CDD505-2E9C-101B-9397-08002B2CF9AE}" pid="552" name="ZOTERO_BREF_p9919oHeIjc81_4">
    <vt:lpwstr>:"105","author":[{"family":"Alroy","given":"John"}],"issued":{"date-parts":[["2008",8,12]]}}},{"id":82,"uris":["http://zotero.org/users/7197813/items/LB43LP8P"],"uri":["http://zotero.org/users/7197813/items/LB43LP8P"],"itemData":{"id":82,"type":"article-j</vt:lpwstr>
  </property>
  <property fmtid="{D5CDD505-2E9C-101B-9397-08002B2CF9AE}" pid="553" name="ZOTERO_BREF_p9919oHeIjc81_5">
    <vt:lpwstr>ournal","container-title":"Evolution","DOI":"10.1111/j.1558-5646.1986.tb05717.x","ISSN":"00143820","issue":"1","journalAbbreviation":"Evolution","language":"en","page":"55-67","source":"DOI.org (Crossref)","title":"The biogeographic evidence supporting th</vt:lpwstr>
  </property>
  <property fmtid="{D5CDD505-2E9C-101B-9397-08002B2CF9AE}" pid="554" name="ZOTERO_BREF_p9919oHeIjc81_6">
    <vt:lpwstr>e Pleistocene forest refuge hypothesis","volume":"40","author":[{"family":"Mayr","given":"Ernst"},{"family":"O'Hara","given":"Robert J."}],"issued":{"date-parts":[["1986",1]]}}}],"schema":"https://github.com/citation-style-language/schema/raw/master/csl-c</vt:lpwstr>
  </property>
  <property fmtid="{D5CDD505-2E9C-101B-9397-08002B2CF9AE}" pid="555" name="ZOTERO_BREF_p9919oHeIjc81_7">
    <vt:lpwstr>itation.json"}</vt:lpwstr>
  </property>
  <property fmtid="{D5CDD505-2E9C-101B-9397-08002B2CF9AE}" pid="556" name="ZOTERO_BREF_p9919oHeIjc82_1">
    <vt:lpwstr>ZOTERO_ITEM CSL_CITATION {"citationID":"RckaYijL","properties":{"formattedCitation":"(Alroy, 2008; Mayr &amp; O\\uc0\\u8217{}Hara, 1986)","plainCitation":"(Alroy, 2008; Mayr &amp; O’Hara, 1986)","noteIndex":0},"citationItems":[{"id":84,"uris":["http://zotero.org/</vt:lpwstr>
  </property>
  <property fmtid="{D5CDD505-2E9C-101B-9397-08002B2CF9AE}" pid="557" name="ZOTERO_BREF_p9919oHeIjc82_2">
    <vt:lpwstr>users/7197813/items/FGM5GAC4"],"uri":["http://zotero.org/users/7197813/items/FGM5GAC4"],"itemData":{"id":84,"type":"article-journal","container-title":"Proceedings of the National Academy of Sciences","DOI":"10.1073/pnas.0802597105","ISSN":"0027-8424, 109</vt:lpwstr>
  </property>
  <property fmtid="{D5CDD505-2E9C-101B-9397-08002B2CF9AE}" pid="558" name="ZOTERO_BREF_p9919oHeIjc82_3">
    <vt:lpwstr>1-6490","issue":"Supplement 1","journalAbbreviation":"Proceedings of the National Academy of Sciences","language":"en","page":"11536-11542","source":"DOI.org (Crossref)","title":"Dynamics of origination and extinction in the marine fossil record","volume"</vt:lpwstr>
  </property>
  <property fmtid="{D5CDD505-2E9C-101B-9397-08002B2CF9AE}" pid="559" name="ZOTERO_BREF_p9919oHeIjc82_4">
    <vt:lpwstr>:"105","author":[{"family":"Alroy","given":"John"}],"issued":{"date-parts":[["2008",8,12]]}}},{"id":82,"uris":["http://zotero.org/users/7197813/items/LB43LP8P"],"uri":["http://zotero.org/users/7197813/items/LB43LP8P"],"itemData":{"id":82,"type":"article-j</vt:lpwstr>
  </property>
  <property fmtid="{D5CDD505-2E9C-101B-9397-08002B2CF9AE}" pid="560" name="ZOTERO_BREF_p9919oHeIjc82_5">
    <vt:lpwstr>ournal","container-title":"Evolution","DOI":"10.1111/j.1558-5646.1986.tb05717.x","ISSN":"00143820","issue":"1","journalAbbreviation":"Evolution","language":"en","page":"55-67","source":"DOI.org (Crossref)","title":"The biogeographic evidence supporting th</vt:lpwstr>
  </property>
  <property fmtid="{D5CDD505-2E9C-101B-9397-08002B2CF9AE}" pid="561" name="ZOTERO_BREF_p9919oHeIjc82_6">
    <vt:lpwstr>e Pleistocene forest refuge hypothesis","volume":"40","author":[{"family":"Mayr","given":"Ernst"},{"family":"O'Hara","given":"Robert J."}],"issued":{"date-parts":[["1986",1]]}}}],"schema":"https://github.com/citation-style-language/schema/raw/master/csl-c</vt:lpwstr>
  </property>
  <property fmtid="{D5CDD505-2E9C-101B-9397-08002B2CF9AE}" pid="562" name="ZOTERO_BREF_p9919oHeIjc82_7">
    <vt:lpwstr>itation.json"}</vt:lpwstr>
  </property>
  <property fmtid="{D5CDD505-2E9C-101B-9397-08002B2CF9AE}" pid="563" name="ZOTERO_BREF_p9919oHeIjc8_1">
    <vt:lpwstr>ZOTERO_ITEM CSL_CITATION {"citationID":"eUHbCv8l","properties":{"formattedCitation":"(Alroy, 2008; Mayr &amp; O\\uc0\\u8217{}Hara, 1986)","plainCitation":"(Alroy, 2008; Mayr &amp; O’Hara, 1986)","noteIndex":0},"citationItems":[{"id":84,"uris":["http://zotero.org/</vt:lpwstr>
  </property>
  <property fmtid="{D5CDD505-2E9C-101B-9397-08002B2CF9AE}" pid="564" name="ZOTERO_BREF_p9919oHeIjc8_2">
    <vt:lpwstr>users/7197813/items/FGM5GAC4"],"uri":["http://zotero.org/users/7197813/items/FGM5GAC4"],"itemData":{"id":84,"type":"article-journal","container-title":"Proceedings of the National Academy of Sciences","DOI":"10.1073/pnas.0802597105","ISSN":"0027-8424, 109</vt:lpwstr>
  </property>
  <property fmtid="{D5CDD505-2E9C-101B-9397-08002B2CF9AE}" pid="565" name="ZOTERO_BREF_p9919oHeIjc8_3">
    <vt:lpwstr>1-6490","issue":"Supplement 1","journalAbbreviation":"Proceedings of the National Academy of Sciences","language":"en","page":"11536-11542","source":"DOI.org (Crossref)","title":"Dynamics of origination and extinction in the marine fossil record","volume"</vt:lpwstr>
  </property>
  <property fmtid="{D5CDD505-2E9C-101B-9397-08002B2CF9AE}" pid="566" name="ZOTERO_BREF_p9919oHeIjc8_4">
    <vt:lpwstr>:"105","author":[{"family":"Alroy","given":"John"}],"issued":{"date-parts":[["2008",8,12]]}}},{"id":82,"uris":["http://zotero.org/users/7197813/items/LB43LP8P"],"uri":["http://zotero.org/users/7197813/items/LB43LP8P"],"itemData":{"id":82,"type":"article-j</vt:lpwstr>
  </property>
  <property fmtid="{D5CDD505-2E9C-101B-9397-08002B2CF9AE}" pid="567" name="ZOTERO_BREF_p9919oHeIjc8_5">
    <vt:lpwstr>ournal","container-title":"Evolution","DOI":"10.1111/j.1558-5646.1986.tb05717.x","ISSN":"00143820","issue":"1","journalAbbreviation":"Evolution","language":"en","page":"55-67","source":"DOI.org (Crossref)","title":"The biogeographic evidence supporting th</vt:lpwstr>
  </property>
  <property fmtid="{D5CDD505-2E9C-101B-9397-08002B2CF9AE}" pid="568" name="ZOTERO_BREF_p9919oHeIjc8_6">
    <vt:lpwstr>e Pleistocene forest refuge hypothesis","volume":"40","author":[{"family":"Mayr","given":"Ernst"},{"family":"O'Hara","given":"Robert J."}],"issued":{"date-parts":[["1986",1]]}}}],"schema":"https://github.com/citation-style-language/schema/raw/master/csl-c</vt:lpwstr>
  </property>
  <property fmtid="{D5CDD505-2E9C-101B-9397-08002B2CF9AE}" pid="569" name="ZOTERO_BREF_p9919oHeIjc8_7">
    <vt:lpwstr>itation.json"}</vt:lpwstr>
  </property>
  <property fmtid="{D5CDD505-2E9C-101B-9397-08002B2CF9AE}" pid="570" name="ZOTERO_BREF_pu6w7KGzdD5m_1">
    <vt:lpwstr>ZOTERO_ITEM CSL_CITATION {"citationID":"xQjDLJUG","properties":{"formattedCitation":"(Veizer &amp; Prokoph, 2015)","plainCitation":"(Veizer &amp; Prokoph, 2015)","noteIndex":0},"citationItems":[{"id":107,"uris":["http://zotero.org/users/7197813/items/IHZN2RGD"],"</vt:lpwstr>
  </property>
  <property fmtid="{D5CDD505-2E9C-101B-9397-08002B2CF9AE}" pid="571" name="ZOTERO_BREF_pu6w7KGzdD5m_2">
    <vt:lpwstr>uri":["http://zotero.org/users/7197813/items/IHZN2RGD"],"itemData":{"id":107,"type":"article-journal","container-title":"Earth-Science Reviews","note":"ISBN: 0012-8252\npublisher: Elsevier","page":"92-104","title":"Temperatures and oxygen isotopic composi</vt:lpwstr>
  </property>
  <property fmtid="{D5CDD505-2E9C-101B-9397-08002B2CF9AE}" pid="572" name="ZOTERO_BREF_pu6w7KGzdD5m_3">
    <vt:lpwstr>tion of Phanerozoic oceans","volume":"146","author":[{"family":"Veizer","given":"Jan"},{"family":"Prokoph","given":"Andreas"}],"issued":{"date-parts":[["2015"]]}}}],"schema":"https://github.com/citation-style-language/schema/raw/master/csl-citation.json"}</vt:lpwstr>
  </property>
  <property fmtid="{D5CDD505-2E9C-101B-9397-08002B2CF9AE}" pid="573" name="ZOTERO_BREF_q73GmMmSyYw7_1">
    <vt:lpwstr>ZOTERO_ITEM CSL_CITATION {"citationID":"HPKREZ8W","properties":{"formattedCitation":"(Mathes et al., 2021)","plainCitation":"(Mathes et al., 2021)","noteIndex":0},"citationItems":[{"id":116,"uris":["http://zotero.org/users/7197813/items/4MQ88PJK"],"uri":[</vt:lpwstr>
  </property>
  <property fmtid="{D5CDD505-2E9C-101B-9397-08002B2CF9AE}" pid="574" name="ZOTERO_BREF_q73GmMmSyYw7_2">
    <vt:lpwstr>"http://zotero.org/users/7197813/items/4MQ88PJK"],"itemData":{"id":116,"type":"article-journal","container-title":"Nature Ecology &amp; Evolution","DOI":"10.1038/s41559-020-01377-w","ISSN":"2397-334X","issue":"3","journalAbbreviation":"Nat Ecol Evol","languag</vt:lpwstr>
  </property>
  <property fmtid="{D5CDD505-2E9C-101B-9397-08002B2CF9AE}" pid="575" name="ZOTERO_BREF_q73GmMmSyYw7_3">
    <vt:lpwstr>e":"en","page":"304-310","source":"DOI.org (Crossref)","title":"Extinction risk controlled by interaction of long-term and short-term climate change","volume":"5","author":[{"family":"Mathes","given":"Gregor H."},{"family":"Dijk","given":"Jeroen","non-dro</vt:lpwstr>
  </property>
  <property fmtid="{D5CDD505-2E9C-101B-9397-08002B2CF9AE}" pid="576" name="ZOTERO_BREF_q73GmMmSyYw7_4">
    <vt:lpwstr>pping-particle":"van"},{"family":"Kiessling","given":"Wolfgang"},{"family":"Steinbauer","given":"Manuel J."}],"issued":{"date-parts":[["2021",3]]}}}],"schema":"https://github.com/citation-style-language/schema/raw/master/csl-citation.json"}</vt:lpwstr>
  </property>
  <property fmtid="{D5CDD505-2E9C-101B-9397-08002B2CF9AE}" pid="577" name="ZOTERO_BREF_qvNGE3zXy7aL_1">
    <vt:lpwstr>ZOTERO_ITEM CSL_CITATION {"citationID":"dTcHWuJi","properties":{"formattedCitation":"(Kocsis &amp; Raja, 2020)","plainCitation":"(Kocsis &amp; Raja, 2020)","noteIndex":0},"citationItems":[{"id":97,"uris":["http://zotero.org/users/7197813/items/BF4T5FUF"],"uri":["</vt:lpwstr>
  </property>
  <property fmtid="{D5CDD505-2E9C-101B-9397-08002B2CF9AE}" pid="578" name="ZOTERO_BREF_qvNGE3zXy7aL_2">
    <vt:lpwstr>http://zotero.org/users/7197813/items/BF4T5FUF"],"itemData":{"id":97,"type":"book","genre":"R","title":"chronosphere: Earth system history variables","URL":"https://doi.org/10.5281/zenodo.3530703","version":"0.4.0","author":[{"family":"Kocsis","given":"Àd</vt:lpwstr>
  </property>
  <property fmtid="{D5CDD505-2E9C-101B-9397-08002B2CF9AE}" pid="579" name="ZOTERO_BREF_qvNGE3zXy7aL_3">
    <vt:lpwstr>am T."},{"family":"Raja","given":"Nussaibah B."}],"issued":{"date-parts":[["2020"]]}}}],"schema":"https://github.com/citation-style-language/schema/raw/master/csl-citation.json"}</vt:lpwstr>
  </property>
  <property fmtid="{D5CDD505-2E9C-101B-9397-08002B2CF9AE}" pid="580" name="ZOTERO_BREF_rCkuorFdDfsZ_1">
    <vt:lpwstr>ZOTERO_BIBL {"uncited":[],"omitted":[],"custom":[]} CSL_BIBLIOGRAPHY</vt:lpwstr>
  </property>
  <property fmtid="{D5CDD505-2E9C-101B-9397-08002B2CF9AE}" pid="581" name="ZOTERO_BREF_rhqBhoH7YA0M_1">
    <vt:lpwstr>ZOTERO_ITEM CSL_CITATION {"citationID":"jixfi4rI","properties":{"formattedCitation":"(Mayhew et al., 2012)","plainCitation":"(Mayhew et al., 2012)","noteIndex":0},"citationItems":[{"id":"97uGhU7L/CdhICh73","uris":["http://zotero.org/users/7197813/items/P8</vt:lpwstr>
  </property>
  <property fmtid="{D5CDD505-2E9C-101B-9397-08002B2CF9AE}" pid="582" name="ZOTERO_BREF_rhqBhoH7YA0M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583" name="ZOTERO_BREF_rhqBhoH7YA0M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584" name="ZOTERO_BREF_rhqBhoH7YA0M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585" name="ZOTERO_BREF_rhqBhoH7YA0M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586" name="ZOTERO_BREF_rhqBhoH7YA0M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587" name="ZOTERO_BREF_rhqBhoH7YA0M_7">
    <vt:lpwstr>:"10.1073/pnas.1200844109","ISSN":"0027-8424, 1091-6490","issue":"38","journalAbbreviation":"Proc Natl Acad Sci USA","language":"en","page":"15141-15145","source":"DOI.org (Crossref)","title":"Biodiversity tracks temperature over time","volume":"109","aut</vt:lpwstr>
  </property>
  <property fmtid="{D5CDD505-2E9C-101B-9397-08002B2CF9AE}" pid="588" name="ZOTERO_BREF_rhqBhoH7YA0M_8">
    <vt:lpwstr>hor":[{"family":"Mayhew","given":"Peter J."},{"family":"Bell","given":"Mark A."},{"family":"Benton","given":"Timothy G."},{"family":"McGowan","given":"Alistair J."}],"issued":{"date-parts":[["2012",9,18]]}}}],"schema":"https://github.com/citation-style-la</vt:lpwstr>
  </property>
  <property fmtid="{D5CDD505-2E9C-101B-9397-08002B2CF9AE}" pid="589" name="ZOTERO_BREF_rhqBhoH7YA0M_9">
    <vt:lpwstr>nguage/schema/raw/master/csl-citation.json"}</vt:lpwstr>
  </property>
  <property fmtid="{D5CDD505-2E9C-101B-9397-08002B2CF9AE}" pid="590" name="ZOTERO_BREF_uSsv5S9wnow1_1">
    <vt:lpwstr>ZOTERO_ITEM CSL_CITATION {"citationID":"hZW5FMUm","properties":{"formattedCitation":"(Bates et al., 2014)","plainCitation":"(Bates et al., 2014)","noteIndex":0},"citationItems":[{"id":110,"uris":["http://zotero.org/users/7197813/items/SZ742PII"],"uri":["h</vt:lpwstr>
  </property>
  <property fmtid="{D5CDD505-2E9C-101B-9397-08002B2CF9AE}" pid="591" name="ZOTERO_BREF_uSsv5S9wnow1_2">
    <vt:lpwstr>ttp://zotero.org/users/7197813/items/SZ742PII"],"itemData":{"id":110,"type":"article-journal","container-title":"arXiv preprint arXiv:1406.5823","title":"Fitting linear mixed-effects models using lme4","author":[{"family":"Bates","given":"Douglas"},{"fami</vt:lpwstr>
  </property>
  <property fmtid="{D5CDD505-2E9C-101B-9397-08002B2CF9AE}" pid="592" name="ZOTERO_BREF_uSsv5S9wnow1_3">
    <vt:lpwstr>ly":"Mächler","given":"Martin"},{"family":"Bolker","given":"Ben"},{"family":"Walker","given":"Steve"}],"issued":{"date-parts":[["2014"]]}}}],"schema":"https://github.com/citation-style-language/schema/raw/master/csl-citation.json"}</vt:lpwstr>
  </property>
  <property fmtid="{D5CDD505-2E9C-101B-9397-08002B2CF9AE}" pid="593" name="ZOTERO_BREF_wGszRYOVZUnV_1">
    <vt:lpwstr>ZOTERO_ITEM CSL_CITATION {"citationID":"1hrLjhKE","properties":{"formattedCitation":"(Ant\\uc0\\u227{}o et al., 2020; Mathes et al., 2021; Svenning et al., 2015)","plainCitation":"(Antão et al., 2020; Mathes et al., 2021; Svenning et al., 2015)","noteInde</vt:lpwstr>
  </property>
  <property fmtid="{D5CDD505-2E9C-101B-9397-08002B2CF9AE}" pid="594" name="ZOTERO_BREF_wGszRYOVZUnV_10">
    <vt:lpwstr>"Aafke M."}],"issued":{"date-parts":[["2020",7]]}}},{"id":116,"uris":["http://zotero.org/users/7197813/items/4MQ88PJK"],"uri":["http://zotero.org/users/7197813/items/4MQ88PJK"],"itemData":{"id":116,"type":"article-journal","container-title":"Nature Ecolog</vt:lpwstr>
  </property>
  <property fmtid="{D5CDD505-2E9C-101B-9397-08002B2CF9AE}" pid="595" name="ZOTERO_BREF_wGszRYOVZUnV_11">
    <vt:lpwstr>y &amp; Evolution","DOI":"10.1038/s41559-020-01377-w","ISSN":"2397-334X","issue":"3","journalAbbreviation":"Nat Ecol Evol","language":"en","page":"304-310","source":"DOI.org (Crossref)","title":"Extinction risk controlled by interaction of long-term and short</vt:lpwstr>
  </property>
  <property fmtid="{D5CDD505-2E9C-101B-9397-08002B2CF9AE}" pid="596" name="ZOTERO_BREF_wGszRYOVZUnV_12">
    <vt:lpwstr>-term climate change","volume":"5","author":[{"family":"Mathes","given":"Gregor H."},{"family":"Dijk","given":"Jeroen","non-dropping-particle":"van"},{"family":"Kiessling","given":"Wolfgang"},{"family":"Steinbauer","given":"Manuel J."}],"issued":{"date-pa</vt:lpwstr>
  </property>
  <property fmtid="{D5CDD505-2E9C-101B-9397-08002B2CF9AE}" pid="597" name="ZOTERO_BREF_wGszRYOVZUnV_13">
    <vt:lpwstr>rts":[["2021",3]]}}},{"id":13,"uris":["http://zotero.org/users/7197813/items/NRZ834RW"],"uri":["http://zotero.org/users/7197813/items/NRZ834RW"],"itemData":{"id":13,"type":"article-journal","abstract":"Earth's climate has experienced strong changes on tim</vt:lpwstr>
  </property>
  <property fmtid="{D5CDD505-2E9C-101B-9397-08002B2CF9AE}" pid="598" name="ZOTERO_BREF_wGszRYOVZUnV_14">
    <vt:lpwstr>escales ranging from decades to millions of years. As biodiversity has evolved under these circumstances, dependence on these climate dynamics is expected. In this review, we assess the current state of knowledge on paleoclimatic legacies in biodiversity </vt:lpwstr>
  </property>
  <property fmtid="{D5CDD505-2E9C-101B-9397-08002B2CF9AE}" pid="599" name="ZOTERO_BREF_wGszRYOVZUnV_15">
    <vt:lpwstr>and ecosystem patterns. Paleoclimate has had strong impacts on past biodiversity dynamics, driving range shifts and extinctions as well as diversification. We outline theory for how these dynamics may have left legacies in contemporary patterns and review</vt:lpwstr>
  </property>
  <property fmtid="{D5CDD505-2E9C-101B-9397-08002B2CF9AE}" pid="600" name="ZOTERO_BREF_wGszRYOVZUnV_16">
    <vt:lpwstr> the empirical evidence. We report ample evidence that Quaternary glacial–interglacial climate change affects current patterns of species distributions and diversity across a broad range of organisms and regions. We also report emerging evidence for paleo</vt:lpwstr>
  </property>
  <property fmtid="{D5CDD505-2E9C-101B-9397-08002B2CF9AE}" pid="601" name="ZOTERO_BREF_wGszRYOVZUnV_17">
    <vt:lpwstr>climate effects on current patterns in phylogenetic and functional diversity and ecosystem functioning and for legacies of deeper-time paleoclimate conditions. Finally, we discuss implications for Anthropocene ecology and outline an agenda to improve our </vt:lpwstr>
  </property>
  <property fmtid="{D5CDD505-2E9C-101B-9397-08002B2CF9AE}" pid="602" name="ZOTERO_BREF_wGszRYOVZUnV_18">
    <vt:lpwstr>understanding of paleoclimate's role in shaping contemporary biodiversity and ecosystems.","container-title":"Annual Review of Ecology, Evolution, and Systematics","DOI":"10.1146/annurev-ecolsys-112414-054314","issue":"1","note":"_eprint: https://doi.org/</vt:lpwstr>
  </property>
  <property fmtid="{D5CDD505-2E9C-101B-9397-08002B2CF9AE}" pid="603" name="ZOTERO_BREF_wGszRYOVZUnV_19">
    <vt:lpwstr>10.1146/annurev-ecolsys-112414-054314","page":"551-572","source":"Annual Reviews","title":"The Influence of Paleoclimate on Present-Day Patterns in Biodiversity and Ecosystems","volume":"46","author":[{"family":"Svenning","given":"Jens-Christian"},{"famil</vt:lpwstr>
  </property>
  <property fmtid="{D5CDD505-2E9C-101B-9397-08002B2CF9AE}" pid="604" name="ZOTERO_BREF_wGszRYOVZUnV_2">
    <vt:lpwstr>x":0},"citationItems":[{"id":5,"uris":["http://zotero.org/users/7197813/items/J5SCNNST"],"uri":["http://zotero.org/users/7197813/items/J5SCNNST"],"itemData":{"id":5,"type":"article-journal","abstract":"Climate change is reshaping global biodiversity as sp</vt:lpwstr>
  </property>
  <property fmtid="{D5CDD505-2E9C-101B-9397-08002B2CF9AE}" pid="605" name="ZOTERO_BREF_wGszRYOVZUnV_20">
    <vt:lpwstr>y":"Eiserhardt","given":"Wolf L."},{"family":"Normand","given":"Signe"},{"family":"Ordonez","given":"Alejandro"},{"family":"Sandel","given":"Brody"}],"issued":{"date-parts":[["2015"]]}}}],"schema":"https://github.com/citation-style-language/schema/raw/mas</vt:lpwstr>
  </property>
  <property fmtid="{D5CDD505-2E9C-101B-9397-08002B2CF9AE}" pid="606" name="ZOTERO_BREF_wGszRYOVZUnV_21">
    <vt:lpwstr>ter/csl-citation.json"}</vt:lpwstr>
  </property>
  <property fmtid="{D5CDD505-2E9C-101B-9397-08002B2CF9AE}" pid="607" name="ZOTERO_BREF_wGszRYOVZUnV_3">
    <vt:lpwstr>ecies respond to changing temperatures. However, the net effects of climate-driven species redistribution on local assemblage diversity remain unknown. Here, we relate trends in species richness and abundance from 21,500 terrestrial and marine assemblage </vt:lpwstr>
  </property>
  <property fmtid="{D5CDD505-2E9C-101B-9397-08002B2CF9AE}" pid="608" name="ZOTERO_BREF_wGszRYOVZUnV_4">
    <vt:lpwstr>time series across temperate regions (23.5–60.0° latitude) to changes in air or sea surface temperature. We find a strong coupling between biodiversity and temperature changes in the marine realm, where species richness mostly increases with warming. Howe</vt:lpwstr>
  </property>
  <property fmtid="{D5CDD505-2E9C-101B-9397-08002B2CF9AE}" pid="609" name="ZOTERO_BREF_wGszRYOVZUnV_5">
    <vt:lpwstr>ver, biodiversity responses are conditional on the baseline climate, such that in initially warmer locations richness increase is more pronounced while abundance declines with warming. In contrast, we do not detect systematic temperature-related richness </vt:lpwstr>
  </property>
  <property fmtid="{D5CDD505-2E9C-101B-9397-08002B2CF9AE}" pid="610" name="ZOTERO_BREF_wGszRYOVZUnV_6">
    <vt:lpwstr>or abundance trends on land, despite a greater magnitude of warming. As the world is committed to further warming, substantial challenges remain in maintaining local biodiversity amongst the non-uniform inflow and outflow of ‘climate migrants’. Temperatur</vt:lpwstr>
  </property>
  <property fmtid="{D5CDD505-2E9C-101B-9397-08002B2CF9AE}" pid="611" name="ZOTERO_BREF_wGszRYOVZUnV_7">
    <vt:lpwstr>e-driven community restructuring is especially evident in the ocean, whereas climatic debt may be accumulating on land.","container-title":"Nature Ecology &amp; Evolution","DOI":"10.1038/s41559-020-1185-7","ISSN":"2397-334X","issue":"7","language":"en","note"</vt:lpwstr>
  </property>
  <property fmtid="{D5CDD505-2E9C-101B-9397-08002B2CF9AE}" pid="612" name="ZOTERO_BREF_wGszRYOVZUnV_8">
    <vt:lpwstr>:"number: 7\npublisher: Nature Publishing Group","page":"927-933","source":"www.nature.com","title":"Temperature-related biodiversity change across temperate marine and terrestrial systems","volume":"4","author":[{"family":"Antão","given":"Laura H."},{"fa</vt:lpwstr>
  </property>
  <property fmtid="{D5CDD505-2E9C-101B-9397-08002B2CF9AE}" pid="613" name="ZOTERO_BREF_wGszRYOVZUnV_9">
    <vt:lpwstr>mily":"Bates","given":"Amanda E."},{"family":"Blowes","given":"Shane A."},{"family":"Waldock","given":"Conor"},{"family":"Supp","given":"Sarah R."},{"family":"Magurran","given":"Anne E."},{"family":"Dornelas","given":"Maria"},{"family":"Schipper","given":</vt:lpwstr>
  </property>
  <property fmtid="{D5CDD505-2E9C-101B-9397-08002B2CF9AE}" pid="614" name="ZOTERO_BREF_wwAtPEqIESA3_1">
    <vt:lpwstr>ZOTERO_ITEM CSL_CITATION {"citationID":"0O03Y7pN","properties":{"formattedCitation":"(Mooney, 1996)","plainCitation":"(Mooney, 1996)","dontUpdate":true,"noteIndex":0},"citationItems":[{"id":114,"uris":["http://zotero.org/users/7197813/items/Q5VV6QI9"],"ur</vt:lpwstr>
  </property>
  <property fmtid="{D5CDD505-2E9C-101B-9397-08002B2CF9AE}" pid="615" name="ZOTERO_BREF_wwAtPEqIESA3_2">
    <vt:lpwstr>i":["http://zotero.org/users/7197813/items/Q5VV6QI9"],"itemData":{"id":114,"type":"article-journal","container-title":"American Journal of Political Science","note":"ISBN: 0092-5853\npublisher: JSTOR","page":"570-602","title":"Bootstrap statistical infere</vt:lpwstr>
  </property>
  <property fmtid="{D5CDD505-2E9C-101B-9397-08002B2CF9AE}" pid="616" name="ZOTERO_BREF_wwAtPEqIESA3_3">
    <vt:lpwstr>nce: Examples and evaluations for political science","author":[{"family":"Mooney","given":"Christopher Z."}],"issued":{"date-parts":[["1996"]]}}}],"schema":"https://github.com/citation-style-language/schema/raw/master/csl-citation.json"}</vt:lpwstr>
  </property>
  <property fmtid="{D5CDD505-2E9C-101B-9397-08002B2CF9AE}" pid="617" name="ZOTERO_BREF_zNA4QBFPJnNW_1">
    <vt:lpwstr>ZOTERO_ITEM CSL_CITATION {"citationID":"nmmOghkS","properties":{"formattedCitation":"(Wickham et al., 2019)","plainCitation":"(Wickham et al., 2019)","noteIndex":0},"citationItems":[{"id":111,"uris":["http://zotero.org/users/7197813/items/I3MTXQAG"],"uri"</vt:lpwstr>
  </property>
  <property fmtid="{D5CDD505-2E9C-101B-9397-08002B2CF9AE}" pid="618" name="ZOTERO_BREF_zNA4QBFPJnNW_2">
    <vt:lpwstr>:["http://zotero.org/users/7197813/items/I3MTXQAG"],"itemData":{"id":111,"type":"article-journal","container-title":"Journal of Open Source Software","issue":"43","note":"ISBN: 2475-9066","page":"1686","title":"Welcome to the Tidyverse","volume":"4","auth</vt:lpwstr>
  </property>
  <property fmtid="{D5CDD505-2E9C-101B-9397-08002B2CF9AE}" pid="619" name="ZOTERO_BREF_zNA4QBFPJnNW_3">
    <vt:lpwstr>or":[{"family":"Wickham","given":"Hadley"},{"family":"Averick","given":"Mara"},{"family":"Bryan","given":"Jennifer"},{"family":"Chang","given":"Winston"},{"family":"McGowan","given":"Lucy D'Agostino"},{"family":"François","given":"Romain"},{"family":"Grol</vt:lpwstr>
  </property>
  <property fmtid="{D5CDD505-2E9C-101B-9397-08002B2CF9AE}" pid="620" name="ZOTERO_BREF_zNA4QBFPJnNW_4">
    <vt:lpwstr>emund","given":"Garrett"},{"family":"Hayes","given":"Alex"},{"family":"Henry","given":"Lionel"},{"family":"Hester","given":"Jim"}],"issued":{"date-parts":[["2019"]]}}}],"schema":"https://github.com/citation-style-language/schema/raw/master/csl-citation.js</vt:lpwstr>
  </property>
  <property fmtid="{D5CDD505-2E9C-101B-9397-08002B2CF9AE}" pid="621" name="ZOTERO_BREF_zNA4QBFPJnNW_5">
    <vt:lpwstr>on"}</vt:lpwstr>
  </property>
  <property fmtid="{D5CDD505-2E9C-101B-9397-08002B2CF9AE}" pid="622" name="ZOTERO_PREF_1">
    <vt:lpwstr>&lt;data data-version="3" zotero-version="5.0.96"&gt;&lt;session id="97uGhU7L"/&gt;&lt;style id="http://www.zotero.org/styles/apa" locale="en-GB" hasBibliography="1" bibliographyStyleHasBeenSet="1"/&gt;&lt;prefs&gt;&lt;pref name="fieldType" value="Bookmark"/&gt;&lt;/prefs&gt;&lt;/data&gt;</vt:lpwstr>
  </property>
</Properties>
</file>