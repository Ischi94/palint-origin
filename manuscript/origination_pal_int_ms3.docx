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48121" w14:textId="77777777" w:rsidR="00B023A8" w:rsidRDefault="002E293C">
      <w:r>
        <w:rPr>
          <w:b/>
          <w:bCs/>
        </w:rPr>
        <w:t>Title</w:t>
      </w:r>
    </w:p>
    <w:p w14:paraId="24EAB50B" w14:textId="77777777" w:rsidR="00417F78" w:rsidRDefault="00417F78">
      <w:pPr>
        <w:rPr>
          <w:ins w:id="0" w:author="Manuel Steinbauer" w:date="2020-12-11T19:15:00Z"/>
        </w:rPr>
      </w:pPr>
      <w:ins w:id="1" w:author="Manuel Steinbauer" w:date="2020-12-11T19:15:00Z">
        <w:r>
          <w:t>The interaction of evolution and climate is complex but predictable</w:t>
        </w:r>
      </w:ins>
    </w:p>
    <w:p w14:paraId="5B30299B" w14:textId="77777777" w:rsidR="00417F78" w:rsidRDefault="00417F78">
      <w:pPr>
        <w:rPr>
          <w:ins w:id="2" w:author="Manuel Steinbauer" w:date="2020-12-11T19:15:00Z"/>
        </w:rPr>
      </w:pPr>
    </w:p>
    <w:p w14:paraId="61B90B81" w14:textId="77777777" w:rsidR="00B023A8" w:rsidRDefault="002E293C">
      <w:r>
        <w:t xml:space="preserve">Marine origination rates linked to interactions of past temperature trends with short-term climate change </w:t>
      </w:r>
    </w:p>
    <w:p w14:paraId="12FB38CB" w14:textId="77777777" w:rsidR="00B023A8" w:rsidRDefault="002E293C">
      <w:commentRangeStart w:id="3"/>
      <w:r>
        <w:t>or</w:t>
      </w:r>
    </w:p>
    <w:p w14:paraId="4ABE90EC" w14:textId="77777777" w:rsidR="00417F78" w:rsidRDefault="002E293C">
      <w:r>
        <w:t xml:space="preserve">Cascading </w:t>
      </w:r>
      <w:proofErr w:type="spellStart"/>
      <w:r>
        <w:t>palaeoclimate</w:t>
      </w:r>
      <w:proofErr w:type="spellEnd"/>
      <w:r>
        <w:t xml:space="preserve"> interactions affect origination rates of marine genera</w:t>
      </w:r>
      <w:commentRangeEnd w:id="3"/>
      <w:r w:rsidR="00417F78">
        <w:rPr>
          <w:rStyle w:val="Kommentarzeichen"/>
        </w:rPr>
        <w:commentReference w:id="3"/>
      </w:r>
    </w:p>
    <w:p w14:paraId="0BCA8B06" w14:textId="77777777" w:rsidR="00B023A8" w:rsidRDefault="002E293C">
      <w:pPr>
        <w:tabs>
          <w:tab w:val="left" w:pos="2005"/>
        </w:tabs>
      </w:pPr>
      <w:r>
        <w:rPr>
          <w:b/>
          <w:bCs/>
        </w:rPr>
        <w:t>Abstract</w:t>
      </w:r>
      <w:r>
        <w:rPr>
          <w:b/>
          <w:bCs/>
        </w:rPr>
        <w:tab/>
      </w:r>
    </w:p>
    <w:p w14:paraId="74441E1F" w14:textId="77777777" w:rsidR="00B023A8" w:rsidRDefault="002E293C">
      <w:r>
        <w:t xml:space="preserve">Biodiversity dynamics are shaped by a </w:t>
      </w:r>
      <w:r>
        <w:t>complex interplay between current conditions and historic legacy. While a simple relationship is often used to link evolution with temperature, short-term climate change likely interacts with previous temperature trends when influencing the pace of origina</w:t>
      </w:r>
      <w:r>
        <w:t xml:space="preserve">tion. Such </w:t>
      </w:r>
      <w:proofErr w:type="spellStart"/>
      <w:r>
        <w:t>palaeoclimate</w:t>
      </w:r>
      <w:proofErr w:type="spellEnd"/>
      <w:r>
        <w:t xml:space="preserve"> interactions have been demonstrated for extinction risk, but the effect on evolutionary dynamics is untested. Here we show that origination probability in marine fossil groups is largely affected by </w:t>
      </w:r>
      <w:proofErr w:type="spellStart"/>
      <w:r>
        <w:t>palaeoclimate</w:t>
      </w:r>
      <w:proofErr w:type="spellEnd"/>
      <w:r>
        <w:t xml:space="preserve"> interactions. Shor</w:t>
      </w:r>
      <w:r>
        <w:t>t-term cooling adding to a long-term cooling trend increases the origination probability by 23.5%. This large effect is consistent through time and all studied groups. Our results demonstrate that biodiversity is controlled by a complex array of ecological</w:t>
      </w:r>
      <w:r>
        <w:t xml:space="preserve"> and evolutionary factors, with mutual interactions. The mechanisms of the detected effect might be manifold but are likely connected to eustatic sea level drop caused by cumulative global cooling. The complex and cascading nature of </w:t>
      </w:r>
      <w:proofErr w:type="spellStart"/>
      <w:r>
        <w:t>palaeoclimate</w:t>
      </w:r>
      <w:proofErr w:type="spellEnd"/>
      <w:r>
        <w:t xml:space="preserve"> interact</w:t>
      </w:r>
      <w:r>
        <w:t>ions might explain the ambiguous conclusions of previous studies on the relationship between temperature and diversity.</w:t>
      </w:r>
    </w:p>
    <w:p w14:paraId="74448D42" w14:textId="77777777" w:rsidR="00B023A8" w:rsidRDefault="002E293C">
      <w:r>
        <w:rPr>
          <w:b/>
          <w:bCs/>
        </w:rPr>
        <w:t>Introduction</w:t>
      </w:r>
    </w:p>
    <w:p w14:paraId="04EC22E1" w14:textId="77777777" w:rsidR="00B023A8" w:rsidRDefault="002E293C">
      <w:r>
        <w:t xml:space="preserve">Biodiversity responses to modern climate change are dependent on past climate </w:t>
      </w:r>
      <w:bookmarkStart w:id="4" w:name="ZOTERO_BREF_wGszRYOVZUnV"/>
      <w:r>
        <w:t>(</w:t>
      </w:r>
      <w:proofErr w:type="spellStart"/>
      <w:r>
        <w:t>Antão</w:t>
      </w:r>
      <w:proofErr w:type="spellEnd"/>
      <w:r>
        <w:t xml:space="preserve"> et al., 2020; </w:t>
      </w:r>
      <w:proofErr w:type="spellStart"/>
      <w:r>
        <w:t>Svenning</w:t>
      </w:r>
      <w:proofErr w:type="spellEnd"/>
      <w:r>
        <w:t xml:space="preserve"> et al., 2015)</w:t>
      </w:r>
      <w:bookmarkEnd w:id="4"/>
      <w:r>
        <w:t xml:space="preserve">. </w:t>
      </w:r>
      <w:proofErr w:type="spellStart"/>
      <w:r>
        <w:t>Palaeoclimate</w:t>
      </w:r>
      <w:proofErr w:type="spellEnd"/>
      <w:r>
        <w:t xml:space="preserve"> has driven both extinction and diversification dynamics in the Quaternary </w:t>
      </w:r>
      <w:bookmarkStart w:id="5" w:name="ZOTERO_BREF_3KTDW9s7KU7a"/>
      <w:r>
        <w:t xml:space="preserve">(Lister, 2004; Maldonado-Coelho, 2012; </w:t>
      </w:r>
      <w:proofErr w:type="spellStart"/>
      <w:r>
        <w:t>Postigo-Mijarra</w:t>
      </w:r>
      <w:proofErr w:type="spellEnd"/>
      <w:r>
        <w:t xml:space="preserve"> et al., 2010; </w:t>
      </w:r>
      <w:proofErr w:type="spellStart"/>
      <w:r>
        <w:t>Svenning</w:t>
      </w:r>
      <w:proofErr w:type="spellEnd"/>
      <w:r>
        <w:t xml:space="preserve"> et al., 2015)</w:t>
      </w:r>
      <w:bookmarkEnd w:id="5"/>
      <w:r>
        <w:t xml:space="preserve">. The effect of past climate on evolutionary dynamics in deep time, however, </w:t>
      </w:r>
      <w:r>
        <w:t xml:space="preserve">is unknown. </w:t>
      </w:r>
    </w:p>
    <w:p w14:paraId="7202B5A0" w14:textId="77777777" w:rsidR="00B023A8" w:rsidRDefault="002E293C">
      <w:proofErr w:type="spellStart"/>
      <w:r>
        <w:t>Palaeontological</w:t>
      </w:r>
      <w:proofErr w:type="spellEnd"/>
      <w:r>
        <w:t xml:space="preserve"> models generally test first- or second-order relationships between Phanerozoic marine diversity and climate </w:t>
      </w:r>
      <w:bookmarkStart w:id="6" w:name="ZOTERO_BREF_ddE0LIkGz4Mx"/>
      <w:r>
        <w:t>(Cárdenas &amp; Harries, 2010; Douglas, 2009; Krug et al., 2009; Mayhew et al., 2008)</w:t>
      </w:r>
      <w:bookmarkEnd w:id="6"/>
      <w:r>
        <w:t>. Current analysis, per contra, shows</w:t>
      </w:r>
      <w:r>
        <w:t xml:space="preserve"> that fossil biodiversity interacts with temperature by complex cascading effects (</w:t>
      </w:r>
      <w:proofErr w:type="spellStart"/>
      <w:r>
        <w:t>Mathes</w:t>
      </w:r>
      <w:proofErr w:type="spellEnd"/>
      <w:r>
        <w:t xml:space="preserve"> et al., 2020), which could blur general relationships. While these interactions of past temperature trends with short-term climate change have shown to be major </w:t>
      </w:r>
      <w:r>
        <w:lastRenderedPageBreak/>
        <w:t>drive</w:t>
      </w:r>
      <w:r>
        <w:t>rs of extinction events in Earth’s history (</w:t>
      </w:r>
      <w:proofErr w:type="spellStart"/>
      <w:r>
        <w:t>Mathes</w:t>
      </w:r>
      <w:proofErr w:type="spellEnd"/>
      <w:r>
        <w:t xml:space="preserve"> et al., 2020), their effect on evolutionary dynamics is untested.</w:t>
      </w:r>
    </w:p>
    <w:p w14:paraId="6CFEBB8D" w14:textId="77777777" w:rsidR="00B023A8" w:rsidRDefault="002E293C">
      <w:del w:id="7" w:author="Manuel Steinbauer" w:date="2020-12-11T19:18:00Z">
        <w:r w:rsidDel="00417F78">
          <w:delText xml:space="preserve">These </w:delText>
        </w:r>
      </w:del>
      <w:proofErr w:type="spellStart"/>
      <w:ins w:id="8" w:author="Manuel Steinbauer" w:date="2020-12-11T19:18:00Z">
        <w:r w:rsidR="00417F78">
          <w:t>P</w:t>
        </w:r>
      </w:ins>
      <w:del w:id="9" w:author="Manuel Steinbauer" w:date="2020-12-11T19:18:00Z">
        <w:r w:rsidDel="00417F78">
          <w:delText>p</w:delText>
        </w:r>
      </w:del>
      <w:r>
        <w:t>alaeoclimate</w:t>
      </w:r>
      <w:proofErr w:type="spellEnd"/>
      <w:r>
        <w:t xml:space="preserve"> interactions </w:t>
      </w:r>
      <w:del w:id="10" w:author="Manuel Steinbauer" w:date="2020-12-11T19:18:00Z">
        <w:r w:rsidDel="00417F78">
          <w:delText xml:space="preserve">theoretically </w:delText>
        </w:r>
      </w:del>
      <w:ins w:id="11" w:author="Manuel Steinbauer" w:date="2020-12-11T19:18:00Z">
        <w:r w:rsidR="00417F78">
          <w:t>can</w:t>
        </w:r>
        <w:r w:rsidR="00417F78">
          <w:t xml:space="preserve"> </w:t>
        </w:r>
      </w:ins>
      <w:r>
        <w:t>initiate new evolutionary dynamics and hence affect origination rates</w:t>
      </w:r>
      <w:ins w:id="12" w:author="Manuel Steinbauer" w:date="2020-12-11T19:18:00Z">
        <w:r w:rsidR="00417F78">
          <w:t xml:space="preserve"> via an array of mechanisms</w:t>
        </w:r>
      </w:ins>
      <w:r>
        <w:t xml:space="preserve">. </w:t>
      </w:r>
      <w:commentRangeStart w:id="13"/>
      <w:r>
        <w:t>If short-term climate</w:t>
      </w:r>
      <w:r>
        <w:t xml:space="preserve"> change adds to a long-term temperature trend in the same direction</w:t>
      </w:r>
      <w:ins w:id="14" w:author="Manuel Steinbauer" w:date="2020-12-11T19:18:00Z">
        <w:r w:rsidR="00417F78">
          <w:t xml:space="preserve"> (e.g.</w:t>
        </w:r>
      </w:ins>
      <w:ins w:id="15" w:author="Manuel Steinbauer" w:date="2020-12-11T19:19:00Z">
        <w:r w:rsidR="00417F78">
          <w:t xml:space="preserve"> </w:t>
        </w:r>
      </w:ins>
      <w:ins w:id="16" w:author="Manuel Steinbauer" w:date="2020-12-11T19:18:00Z">
        <w:r w:rsidR="00417F78">
          <w:t xml:space="preserve">warming </w:t>
        </w:r>
      </w:ins>
      <w:ins w:id="17" w:author="Manuel Steinbauer" w:date="2020-12-11T19:19:00Z">
        <w:r w:rsidR="00417F78">
          <w:t>adding to previous</w:t>
        </w:r>
      </w:ins>
      <w:ins w:id="18" w:author="Manuel Steinbauer" w:date="2020-12-11T19:18:00Z">
        <w:r w:rsidR="00417F78">
          <w:t xml:space="preserve"> warming)</w:t>
        </w:r>
      </w:ins>
      <w:r>
        <w:t xml:space="preserve">, species are more likely to </w:t>
      </w:r>
      <w:proofErr w:type="spellStart"/>
      <w:r>
        <w:t>loose</w:t>
      </w:r>
      <w:proofErr w:type="spellEnd"/>
      <w:r>
        <w:t xml:space="preserve"> adaptations to the climatic situation due to niche conservatism </w:t>
      </w:r>
      <w:bookmarkStart w:id="19" w:name="ZOTERO_BREF_lCPEVWoJjEwl"/>
      <w:r>
        <w:t xml:space="preserve">(Hopkins et al., 2014; </w:t>
      </w:r>
      <w:proofErr w:type="spellStart"/>
      <w:r>
        <w:t>Stigall</w:t>
      </w:r>
      <w:proofErr w:type="spellEnd"/>
      <w:r>
        <w:t>, 2014; Wiens &amp; Graham, 2005)</w:t>
      </w:r>
      <w:bookmarkEnd w:id="19"/>
      <w:r>
        <w:rPr>
          <w:rFonts w:cs="Times New Roman"/>
          <w:szCs w:val="24"/>
        </w:rPr>
        <w:t>. This maladjustment might resu</w:t>
      </w:r>
      <w:r>
        <w:rPr>
          <w:rFonts w:cs="Times New Roman"/>
          <w:szCs w:val="24"/>
        </w:rPr>
        <w:t xml:space="preserve">lt in bottleneck and subsequent founder effects, as well as ecological releases </w:t>
      </w:r>
      <w:bookmarkStart w:id="20" w:name="ZOTERO_BREF_hMsLqJnZ779Q"/>
      <w:r>
        <w:rPr>
          <w:rFonts w:cs="Times New Roman"/>
          <w:szCs w:val="24"/>
        </w:rPr>
        <w:t xml:space="preserve">(Button, 2017; Gilman et al., 2010; </w:t>
      </w:r>
      <w:proofErr w:type="spellStart"/>
      <w:r>
        <w:rPr>
          <w:rFonts w:cs="Times New Roman"/>
          <w:szCs w:val="24"/>
        </w:rPr>
        <w:t>Raup</w:t>
      </w:r>
      <w:proofErr w:type="spellEnd"/>
      <w:r>
        <w:rPr>
          <w:rFonts w:cs="Times New Roman"/>
          <w:szCs w:val="24"/>
        </w:rPr>
        <w:t>, 1979)</w:t>
      </w:r>
      <w:bookmarkEnd w:id="20"/>
      <w:r>
        <w:rPr>
          <w:rFonts w:cs="Times New Roman"/>
          <w:szCs w:val="24"/>
        </w:rPr>
        <w:t xml:space="preserve">. </w:t>
      </w:r>
      <w:commentRangeEnd w:id="13"/>
      <w:r w:rsidR="00417F78">
        <w:rPr>
          <w:rStyle w:val="Kommentarzeichen"/>
        </w:rPr>
        <w:commentReference w:id="13"/>
      </w:r>
      <w:r>
        <w:rPr>
          <w:rFonts w:cs="Times New Roman"/>
          <w:szCs w:val="24"/>
        </w:rPr>
        <w:t xml:space="preserve">These ecological effects have been shown to influence </w:t>
      </w:r>
      <w:r>
        <w:t xml:space="preserve">rates of evolution and speciation </w:t>
      </w:r>
      <w:bookmarkStart w:id="21" w:name="ZOTERO_BREF_MuA6FF38gGLr"/>
      <w:r>
        <w:t>(Templeton, 2008; Wahl et al., 2002)</w:t>
      </w:r>
      <w:bookmarkEnd w:id="21"/>
      <w:r>
        <w:t>.</w:t>
      </w:r>
      <w:r>
        <w:rPr>
          <w:rFonts w:cs="Times New Roman"/>
          <w:szCs w:val="24"/>
        </w:rPr>
        <w:t xml:space="preserve"> </w:t>
      </w:r>
      <w:commentRangeStart w:id="22"/>
      <w:r>
        <w:rPr>
          <w:rFonts w:cs="Times New Roman"/>
          <w:szCs w:val="24"/>
        </w:rPr>
        <w:t>W</w:t>
      </w:r>
      <w:r>
        <w:rPr>
          <w:rFonts w:cs="Times New Roman"/>
          <w:szCs w:val="24"/>
        </w:rPr>
        <w:t xml:space="preserve">e hence expect that </w:t>
      </w:r>
      <w:proofErr w:type="spellStart"/>
      <w:r>
        <w:rPr>
          <w:rFonts w:cs="Times New Roman"/>
          <w:szCs w:val="24"/>
        </w:rPr>
        <w:t>palaeoclimate</w:t>
      </w:r>
      <w:proofErr w:type="spellEnd"/>
      <w:r>
        <w:rPr>
          <w:rFonts w:cs="Times New Roman"/>
          <w:szCs w:val="24"/>
        </w:rPr>
        <w:t xml:space="preserve"> interactions not only affect extinction dynamics, but also origination processes. </w:t>
      </w:r>
      <w:commentRangeEnd w:id="22"/>
      <w:r w:rsidR="00417F78">
        <w:rPr>
          <w:rStyle w:val="Kommentarzeichen"/>
        </w:rPr>
        <w:commentReference w:id="22"/>
      </w:r>
      <w:r>
        <w:rPr>
          <w:rFonts w:cs="Times New Roman"/>
          <w:szCs w:val="24"/>
        </w:rPr>
        <w:t>Explicitly, we hypothesize that origination processes are stronger influenced by temperature change if the change adds to a previous tempera</w:t>
      </w:r>
      <w:r>
        <w:rPr>
          <w:rFonts w:cs="Times New Roman"/>
          <w:szCs w:val="24"/>
        </w:rPr>
        <w:t>ture trend in the same direction (e.g., warming following long-term warming) rather than if the focal change withdraws previous trends (e.g., warming following long-term cooling).</w:t>
      </w:r>
    </w:p>
    <w:p w14:paraId="036DF6F4" w14:textId="77777777" w:rsidR="00B023A8" w:rsidRDefault="002E293C">
      <w:r>
        <w:t xml:space="preserve">Here we </w:t>
      </w:r>
      <w:proofErr w:type="spellStart"/>
      <w:r>
        <w:t>analyse</w:t>
      </w:r>
      <w:proofErr w:type="spellEnd"/>
      <w:r>
        <w:t xml:space="preserve"> how global trajectories of </w:t>
      </w:r>
      <w:proofErr w:type="spellStart"/>
      <w:r>
        <w:t>palaeoclimate</w:t>
      </w:r>
      <w:proofErr w:type="spellEnd"/>
      <w:r>
        <w:t xml:space="preserve"> can affect originat</w:t>
      </w:r>
      <w:r>
        <w:t xml:space="preserve">ion probabilities of </w:t>
      </w:r>
      <w:r>
        <w:t>twelve</w:t>
      </w:r>
      <w:r>
        <w:t xml:space="preserve"> marine fossil phyla in the last 485 million years (</w:t>
      </w:r>
      <w:r>
        <w:t xml:space="preserve">Annelida, Arthropoda, Brachiopoda, Bryozoa, Chordata, Cnidaria, Echinodermata, Foraminifera, </w:t>
      </w:r>
      <w:proofErr w:type="spellStart"/>
      <w:r>
        <w:t>Hemichordata</w:t>
      </w:r>
      <w:proofErr w:type="spellEnd"/>
      <w:r>
        <w:t>, Mollusca, Nematoda, Porifera</w:t>
      </w:r>
      <w:r>
        <w:t xml:space="preserve">). We use </w:t>
      </w:r>
      <w:proofErr w:type="spellStart"/>
      <w:r>
        <w:t>palaeoclimate</w:t>
      </w:r>
      <w:proofErr w:type="spellEnd"/>
      <w:r>
        <w:t xml:space="preserve"> interactions as ex</w:t>
      </w:r>
      <w:r>
        <w:t xml:space="preserve">planatory variables, which are defined as the interaction of short-term climate change with long-term temperature trends. We first apply regression models using traditional </w:t>
      </w:r>
      <w:proofErr w:type="spellStart"/>
      <w:r>
        <w:t>palaeo</w:t>
      </w:r>
      <w:proofErr w:type="spellEnd"/>
      <w:r>
        <w:t>-temperature variables to sample-standardized fossil data. We then compare pe</w:t>
      </w:r>
      <w:r>
        <w:t xml:space="preserve">rformances of these traditional models to our models including </w:t>
      </w:r>
      <w:proofErr w:type="spellStart"/>
      <w:r>
        <w:t>palaeoclimate</w:t>
      </w:r>
      <w:proofErr w:type="spellEnd"/>
      <w:r>
        <w:t xml:space="preserve"> interactions within a dynamic modeling framework. Considering the general complexity of evolutionary processes, we </w:t>
      </w:r>
      <w:r>
        <w:t>expect</w:t>
      </w:r>
      <w:r>
        <w:t xml:space="preserve"> that incorporating dynamic interactions of </w:t>
      </w:r>
      <w:proofErr w:type="spellStart"/>
      <w:r>
        <w:t>palaeo</w:t>
      </w:r>
      <w:proofErr w:type="spellEnd"/>
      <w:r>
        <w:t>-tempera</w:t>
      </w:r>
      <w:r>
        <w:t xml:space="preserve">ture estimates can lead to an improved mechanistic understanding of evolutionary patterns. Second, we test whether cumulative </w:t>
      </w:r>
      <w:proofErr w:type="spellStart"/>
      <w:r>
        <w:t>palaeoclimate</w:t>
      </w:r>
      <w:proofErr w:type="spellEnd"/>
      <w:r>
        <w:t xml:space="preserve"> interactions increase the origination probability of fossil taxa, </w:t>
      </w:r>
      <w:bookmarkStart w:id="23" w:name="_Hlk38637451"/>
      <w:r>
        <w:t>which might explain the perceived ambiguity of exi</w:t>
      </w:r>
      <w:r>
        <w:t>sting studies on the relationship of temperature and biodiversity in Earth’s history</w:t>
      </w:r>
      <w:bookmarkEnd w:id="23"/>
      <w:r>
        <w:t>.</w:t>
      </w:r>
    </w:p>
    <w:p w14:paraId="2CA7A351" w14:textId="77777777" w:rsidR="00B023A8" w:rsidRDefault="002E293C">
      <w:r>
        <w:rPr>
          <w:b/>
          <w:bCs/>
        </w:rPr>
        <w:t>Results</w:t>
      </w:r>
    </w:p>
    <w:p w14:paraId="36312881" w14:textId="77777777" w:rsidR="00B023A8" w:rsidRDefault="002E293C">
      <w:r>
        <w:rPr>
          <w:i/>
          <w:iCs/>
        </w:rPr>
        <w:t>Model comparison</w:t>
      </w:r>
    </w:p>
    <w:p w14:paraId="16EB9AAF" w14:textId="77777777" w:rsidR="00B023A8" w:rsidRDefault="002E293C">
      <w:r>
        <w:t xml:space="preserve">Models including dynamic </w:t>
      </w:r>
      <w:proofErr w:type="spellStart"/>
      <w:r>
        <w:t>palaeoclimate</w:t>
      </w:r>
      <w:proofErr w:type="spellEnd"/>
      <w:r>
        <w:t xml:space="preserve"> interactions performed better than </w:t>
      </w:r>
      <w:del w:id="24" w:author="Manuel Steinbauer" w:date="2020-12-11T19:27:00Z">
        <w:r w:rsidDel="002D12C7">
          <w:delText xml:space="preserve">their </w:delText>
        </w:r>
      </w:del>
      <w:r>
        <w:t xml:space="preserve">traditional </w:t>
      </w:r>
      <w:r>
        <w:t xml:space="preserve">counterparts </w:t>
      </w:r>
      <w:r>
        <w:t xml:space="preserve">in </w:t>
      </w:r>
      <w:commentRangeStart w:id="25"/>
      <w:r>
        <w:t xml:space="preserve">6 out of 6 </w:t>
      </w:r>
      <w:r>
        <w:t xml:space="preserve">cases </w:t>
      </w:r>
      <w:commentRangeEnd w:id="25"/>
      <w:r w:rsidR="002D12C7">
        <w:rPr>
          <w:rStyle w:val="Kommentarzeichen"/>
        </w:rPr>
        <w:commentReference w:id="25"/>
      </w:r>
      <w:r>
        <w:t>(Fig. 1, Suppl. Figu</w:t>
      </w:r>
      <w:r>
        <w:t xml:space="preserve">re 1, </w:t>
      </w:r>
      <w:r>
        <w:t>Suppl. Table 1</w:t>
      </w:r>
      <w:r>
        <w:t xml:space="preserve">), based on Akaike’s information criterion (AIC) and Bayesian information criterion (BIC). Models covering short-term cooling improved on average by 688 AIC values (665 BIC values), and models covering short-term warming by 196 AIC </w:t>
      </w:r>
      <w:r>
        <w:lastRenderedPageBreak/>
        <w:t>valu</w:t>
      </w:r>
      <w:r>
        <w:t xml:space="preserve">es (172 BIC values). Both AIC and BIC values hence indicate that all models including </w:t>
      </w:r>
      <w:proofErr w:type="spellStart"/>
      <w:r>
        <w:t>palaeoclimate</w:t>
      </w:r>
      <w:proofErr w:type="spellEnd"/>
      <w:r>
        <w:t xml:space="preserve"> interactions are more parsimonious than their counterparts, despite their increased complexity. </w:t>
      </w:r>
    </w:p>
    <w:p w14:paraId="6799D96E" w14:textId="77777777" w:rsidR="00B023A8" w:rsidRDefault="002E293C">
      <w:r>
        <w:rPr>
          <w:i/>
          <w:iCs/>
        </w:rPr>
        <w:t>Origination probability</w:t>
      </w:r>
    </w:p>
    <w:p w14:paraId="14373119" w14:textId="77777777" w:rsidR="00B023A8" w:rsidRDefault="002E293C">
      <w:r>
        <w:t xml:space="preserve">Cooling-cooling </w:t>
      </w:r>
      <w:proofErr w:type="spellStart"/>
      <w:r>
        <w:t>palaeoclimate</w:t>
      </w:r>
      <w:proofErr w:type="spellEnd"/>
      <w:r>
        <w:t xml:space="preserve"> inter</w:t>
      </w:r>
      <w:r>
        <w:t xml:space="preserve">actions resulted in an increased origination probability (Fig. 2, </w:t>
      </w:r>
      <w:r>
        <w:t>Suppl. Table 2</w:t>
      </w:r>
      <w:r>
        <w:t xml:space="preserve">). We compared the origination probability for marine groups per </w:t>
      </w:r>
      <w:proofErr w:type="spellStart"/>
      <w:r>
        <w:t>palaeoclimate</w:t>
      </w:r>
      <w:proofErr w:type="spellEnd"/>
      <w:r>
        <w:t xml:space="preserve"> interaction, based on the output of our regression models. The overall origination response was o</w:t>
      </w:r>
      <w:r>
        <w:t xml:space="preserve">n average lower after cooling-warming, warming-cooling, and warming-warming </w:t>
      </w:r>
      <w:proofErr w:type="spellStart"/>
      <w:r>
        <w:t>palaeoclimate</w:t>
      </w:r>
      <w:proofErr w:type="spellEnd"/>
      <w:r>
        <w:t xml:space="preserve"> interactions compared to the average origination probability of 13.2% (p &lt; 0.001, Wilcoxon rank sum test). On the contrary, cooling-cooling </w:t>
      </w:r>
      <w:proofErr w:type="spellStart"/>
      <w:r>
        <w:t>palaeoclimate</w:t>
      </w:r>
      <w:proofErr w:type="spellEnd"/>
      <w:r>
        <w:t xml:space="preserve"> interactions</w:t>
      </w:r>
      <w:r>
        <w:t xml:space="preserve"> resulted in an increased mean origination response of 14.8%. </w:t>
      </w:r>
    </w:p>
    <w:p w14:paraId="24634148" w14:textId="77777777" w:rsidR="00B023A8" w:rsidRDefault="002E293C">
      <w:r>
        <w:rPr>
          <w:i/>
          <w:iCs/>
        </w:rPr>
        <w:t>Effect size</w:t>
      </w:r>
    </w:p>
    <w:p w14:paraId="0ECC3FA6" w14:textId="77777777" w:rsidR="00B023A8" w:rsidRDefault="002E293C">
      <w:r>
        <w:t xml:space="preserve">The effect of cooling-cooling </w:t>
      </w:r>
      <w:proofErr w:type="spellStart"/>
      <w:r>
        <w:t>palaeoclimate</w:t>
      </w:r>
      <w:proofErr w:type="spellEnd"/>
      <w:r>
        <w:t xml:space="preserve"> interactions on origination probability is large (Fig. 3, </w:t>
      </w:r>
      <w:r>
        <w:t>Suppl. Table 3</w:t>
      </w:r>
      <w:r>
        <w:t>). The absolute difference between the mean origination probabili</w:t>
      </w:r>
      <w:r>
        <w:t xml:space="preserve">ty of cooling-cooling compared to all other </w:t>
      </w:r>
      <w:proofErr w:type="spellStart"/>
      <w:r>
        <w:t>palaeoclimate</w:t>
      </w:r>
      <w:proofErr w:type="spellEnd"/>
      <w:r>
        <w:t xml:space="preserve"> interactions was 3.2 (Bayesian estimation, 95% CI [3.1, 3.2]). This difference represents a 23.7% increase compared to all other interactions (Bayesian estimation, 95% CI [23.2%, 24.2%]). We evaluat</w:t>
      </w:r>
      <w:r>
        <w:t xml:space="preserve">ed the effect size of cooling-cooling on origination probability using Cohen’s d statistic, a frequently applied measure used to indicate the </w:t>
      </w:r>
      <w:proofErr w:type="spellStart"/>
      <w:r>
        <w:t>standardised</w:t>
      </w:r>
      <w:proofErr w:type="spellEnd"/>
      <w:r>
        <w:t xml:space="preserve"> difference between two means. Cohen’s d for cooling-cooling was greater than 1, indicating a large ef</w:t>
      </w:r>
      <w:r>
        <w:t xml:space="preserve">fect size (Bayesian estimation, 95% CI [1.0, 1.1]). All results for effect size are consistent with bootstrapping resampling and raw output from </w:t>
      </w:r>
      <w:proofErr w:type="spellStart"/>
      <w:r>
        <w:t>generalised</w:t>
      </w:r>
      <w:proofErr w:type="spellEnd"/>
      <w:r>
        <w:t xml:space="preserve"> linear mixed effect models. </w:t>
      </w:r>
    </w:p>
    <w:p w14:paraId="4CB28AA3" w14:textId="77777777" w:rsidR="00B023A8" w:rsidRDefault="002E293C">
      <w:r>
        <w:rPr>
          <w:i/>
          <w:iCs/>
        </w:rPr>
        <w:t>Group differences</w:t>
      </w:r>
    </w:p>
    <w:p w14:paraId="787D660E" w14:textId="77777777" w:rsidR="00B023A8" w:rsidRDefault="002E293C">
      <w:r>
        <w:t xml:space="preserve">We additionally tested whether cooling-cooling </w:t>
      </w:r>
      <w:proofErr w:type="spellStart"/>
      <w:r>
        <w:t>palae</w:t>
      </w:r>
      <w:r>
        <w:t>oclimate</w:t>
      </w:r>
      <w:proofErr w:type="spellEnd"/>
      <w:r>
        <w:t xml:space="preserve"> interactions raised the origination probability of all studied marine groups and if the signal remains robust through time (Fig. 4, </w:t>
      </w:r>
      <w:r>
        <w:t>Suppl. Table 4</w:t>
      </w:r>
      <w:r>
        <w:t xml:space="preserve">). This was the case for all major </w:t>
      </w:r>
      <w:r>
        <w:t>phyla with sufficient data</w:t>
      </w:r>
      <w:r>
        <w:t xml:space="preserve"> and throughout all 94 geologic stages, </w:t>
      </w:r>
      <w:r>
        <w:t xml:space="preserve">as all log-odds values were above 0. Within the groups, </w:t>
      </w:r>
      <w:r>
        <w:t>Annelida</w:t>
      </w:r>
      <w:r>
        <w:t xml:space="preserve">, </w:t>
      </w:r>
      <w:r>
        <w:t>Arthropoda</w:t>
      </w:r>
      <w:r>
        <w:t xml:space="preserve">, Brachiopoda, and Bryozoa showed a higher than average response to cooling-cooling </w:t>
      </w:r>
      <w:proofErr w:type="spellStart"/>
      <w:r>
        <w:t>palaeoclimate</w:t>
      </w:r>
      <w:proofErr w:type="spellEnd"/>
      <w:r>
        <w:t xml:space="preserve"> interactions. Through time, the </w:t>
      </w:r>
      <w:r>
        <w:t>oldest</w:t>
      </w:r>
      <w:r>
        <w:t xml:space="preserve"> period (stage 14 to 29) showed the highest </w:t>
      </w:r>
      <w:r>
        <w:t xml:space="preserve">likelihoods. We hence found a large effect size of cooling-cooling </w:t>
      </w:r>
      <w:proofErr w:type="spellStart"/>
      <w:r>
        <w:t>palaeoclimate</w:t>
      </w:r>
      <w:proofErr w:type="spellEnd"/>
      <w:r>
        <w:t xml:space="preserve"> on origination probability, which remained consistent throughout all studied groups and throughout the whole Phanerozoic.</w:t>
      </w:r>
    </w:p>
    <w:p w14:paraId="7DC114ED" w14:textId="77777777" w:rsidR="00B023A8" w:rsidRDefault="002E293C">
      <w:r>
        <w:rPr>
          <w:b/>
          <w:bCs/>
        </w:rPr>
        <w:t>Discussion</w:t>
      </w:r>
    </w:p>
    <w:p w14:paraId="734CD363" w14:textId="77777777" w:rsidR="00B023A8" w:rsidRDefault="002E293C">
      <w:r>
        <w:lastRenderedPageBreak/>
        <w:t>The interplay of short-term climate cooling adding to a long-term average global cooling resulted in a sharp increase of origination probability. We found this effect to be consistent through time and across all studied groups. Previous studies on the rela</w:t>
      </w:r>
      <w:r>
        <w:t xml:space="preserve">tionship between temperature and diversity came to ambiguous conclusions, ranging from a negative relationship </w:t>
      </w:r>
      <w:bookmarkStart w:id="26" w:name="ZOTERO_BREF_Qq5uicW3QNjS"/>
      <w:r>
        <w:t>(Mayhew et al., 2008)</w:t>
      </w:r>
      <w:bookmarkEnd w:id="26"/>
      <w:r>
        <w:t xml:space="preserve">, no relationship </w:t>
      </w:r>
      <w:bookmarkStart w:id="27" w:name="ZOTERO_BREF_6853XvvGjtnu"/>
      <w:r>
        <w:t>(</w:t>
      </w:r>
      <w:proofErr w:type="spellStart"/>
      <w:del w:id="28" w:author="Manuel Steinbauer" w:date="2020-12-11T19:30:00Z">
        <w:r w:rsidDel="002D12C7">
          <w:delText xml:space="preserve">John </w:delText>
        </w:r>
      </w:del>
      <w:r>
        <w:t>Alroy</w:t>
      </w:r>
      <w:proofErr w:type="spellEnd"/>
      <w:r>
        <w:t xml:space="preserve"> et al., 2000; Prothero, 1999)</w:t>
      </w:r>
      <w:bookmarkEnd w:id="27"/>
      <w:r>
        <w:t xml:space="preserve">, to a positive one </w:t>
      </w:r>
      <w:bookmarkStart w:id="29" w:name="ZOTERO_BREF_rhqBhoH7YA0M"/>
      <w:r>
        <w:t>(Mayhew et al., 2012)</w:t>
      </w:r>
      <w:bookmarkEnd w:id="29"/>
      <w:r>
        <w:t xml:space="preserve">. Our results show that </w:t>
      </w:r>
      <w:r>
        <w:t xml:space="preserve">complex interactions of climate and evolutionary dynamics exist, rendering the relationship between temperature and diversity non-linear. The large effect size and the cascading nature of </w:t>
      </w:r>
      <w:proofErr w:type="spellStart"/>
      <w:r>
        <w:t>palaeoclimate</w:t>
      </w:r>
      <w:proofErr w:type="spellEnd"/>
      <w:r>
        <w:t xml:space="preserve"> interactions might have obscured or even inverted the </w:t>
      </w:r>
      <w:r>
        <w:t xml:space="preserve">apparent relationship between temperature and origination, as it has been shown for other interactions in the fossil record </w:t>
      </w:r>
      <w:bookmarkStart w:id="30" w:name="ZOTERO_BREF_cEh8QJlmBBFh"/>
      <w:r>
        <w:t>(</w:t>
      </w:r>
      <w:proofErr w:type="spellStart"/>
      <w:r>
        <w:t>Ritterbush</w:t>
      </w:r>
      <w:proofErr w:type="spellEnd"/>
      <w:r>
        <w:t xml:space="preserve"> &amp; Foote, 2017; </w:t>
      </w:r>
      <w:proofErr w:type="spellStart"/>
      <w:r>
        <w:t>Stigall</w:t>
      </w:r>
      <w:proofErr w:type="spellEnd"/>
      <w:r>
        <w:t>, 2013)</w:t>
      </w:r>
      <w:bookmarkEnd w:id="30"/>
      <w:r>
        <w:t>. Explicitly accounting for dynamic interactions within a flexible modelling framework will</w:t>
      </w:r>
      <w:r>
        <w:t xml:space="preserve"> hence provide a more robust foundation to assess the relationship between Phanerozoic marine diversity and climate. This has been recently demonstrated for modern terrestrial and marine assemblages, where biodiversity responses to recent climate change we</w:t>
      </w:r>
      <w:r>
        <w:t xml:space="preserve">re conditional on the baseline climate </w:t>
      </w:r>
      <w:bookmarkStart w:id="31" w:name="ZOTERO_BREF_5hn12piuyVce"/>
      <w:r>
        <w:t>(</w:t>
      </w:r>
      <w:proofErr w:type="spellStart"/>
      <w:r>
        <w:t>Antão</w:t>
      </w:r>
      <w:proofErr w:type="spellEnd"/>
      <w:r>
        <w:t xml:space="preserve"> et al., 2020)</w:t>
      </w:r>
      <w:bookmarkEnd w:id="31"/>
      <w:r>
        <w:t xml:space="preserve">. </w:t>
      </w:r>
    </w:p>
    <w:p w14:paraId="65567094" w14:textId="0DD94BFD" w:rsidR="00B023A8" w:rsidRDefault="002E293C">
      <w:r>
        <w:t xml:space="preserve">Our results are remarkable as we expected to detect a weakened origination signal after cooling-cooling </w:t>
      </w:r>
      <w:proofErr w:type="spellStart"/>
      <w:r>
        <w:t>palaeoclimate</w:t>
      </w:r>
      <w:proofErr w:type="spellEnd"/>
      <w:r>
        <w:t xml:space="preserve"> interactions due to the “common cause” hypothesis </w:t>
      </w:r>
      <w:bookmarkStart w:id="32" w:name="ZOTERO_BREF_epyge0vAZ4YI"/>
      <w:r>
        <w:t>(</w:t>
      </w:r>
      <w:del w:id="33" w:author="Manuel Steinbauer" w:date="2020-12-11T19:30:00Z">
        <w:r w:rsidDel="002D12C7">
          <w:delText xml:space="preserve">Shanan E. </w:delText>
        </w:r>
      </w:del>
      <w:r>
        <w:t>Peters, 2005)</w:t>
      </w:r>
      <w:bookmarkEnd w:id="32"/>
      <w:r>
        <w:t xml:space="preserve">. </w:t>
      </w:r>
      <w:r>
        <w:t xml:space="preserve">Sampling biases caused by low sea levels arise from the removal of originating taxa from the fossil record or a shift of their detection to a later origination datum, leading to an artificially reduced </w:t>
      </w:r>
      <w:ins w:id="34" w:author="Manuel Steinbauer" w:date="2020-12-11T19:51:00Z">
        <w:r w:rsidR="002B797B">
          <w:t xml:space="preserve">estimated </w:t>
        </w:r>
      </w:ins>
      <w:r>
        <w:t>origination probability. These extrinsic biases of fos</w:t>
      </w:r>
      <w:r>
        <w:t xml:space="preserve">sil data cannot be addressed by sampling </w:t>
      </w:r>
      <w:proofErr w:type="spellStart"/>
      <w:r>
        <w:t>standardisation</w:t>
      </w:r>
      <w:proofErr w:type="spellEnd"/>
      <w:r>
        <w:t xml:space="preserve"> </w:t>
      </w:r>
      <w:bookmarkStart w:id="35" w:name="ZOTERO_BREF_GQgeP115my58"/>
      <w:r>
        <w:t>(</w:t>
      </w:r>
      <w:del w:id="36" w:author="Manuel Steinbauer" w:date="2020-12-11T19:30:00Z">
        <w:r w:rsidDel="002D12C7">
          <w:delText xml:space="preserve">Shanan E. </w:delText>
        </w:r>
      </w:del>
      <w:r>
        <w:t>Peters, 2006)</w:t>
      </w:r>
      <w:bookmarkEnd w:id="35"/>
      <w:r>
        <w:t xml:space="preserve">. The apparently large effect size of cooling-cooling </w:t>
      </w:r>
      <w:proofErr w:type="spellStart"/>
      <w:r>
        <w:t>palaeoclimate</w:t>
      </w:r>
      <w:proofErr w:type="spellEnd"/>
      <w:r>
        <w:t xml:space="preserve"> interactions might hence even be an underestimation of the true magnitude. </w:t>
      </w:r>
      <w:commentRangeStart w:id="37"/>
      <w:r>
        <w:t>However, we only tested the effe</w:t>
      </w:r>
      <w:r>
        <w:t>ct of temperature on diversity and did not include other environmental parameters potentially affecting origination rates (e.g., sea-level, nutrient inputs, continental dispersion). The large effect size found in this study is thus related to temperature e</w:t>
      </w:r>
      <w:r>
        <w:t>stimates only</w:t>
      </w:r>
      <w:r>
        <w:t xml:space="preserve"> and could potentially be less relevant when compared to other environmental parameters. Nevertheless, current research shows that temperature remains a significant predictor of origination rates after accounting for additional environmental p</w:t>
      </w:r>
      <w:r>
        <w:t xml:space="preserve">arameters </w:t>
      </w:r>
      <w:bookmarkStart w:id="38" w:name="ZOTERO_BREF_0EtPwZtCrLXN"/>
      <w:r>
        <w:t>(Mayhew et al., 2012)</w:t>
      </w:r>
      <w:bookmarkEnd w:id="38"/>
      <w:r>
        <w:t xml:space="preserve">. Further, temperature can act as a top-down effect, driving the change in other environmental parameters such as sea-level and shelf area weathering. Directly correlating temperature to origination rates, instead of fitting </w:t>
      </w:r>
      <w:r>
        <w:t xml:space="preserve">additional mediatory variables, might hence give a more precise estimate of the relationship between climate and evolutionary dynamics. </w:t>
      </w:r>
      <w:commentRangeEnd w:id="37"/>
      <w:r w:rsidR="000A3267">
        <w:rPr>
          <w:rStyle w:val="Kommentarzeichen"/>
        </w:rPr>
        <w:commentReference w:id="37"/>
      </w:r>
    </w:p>
    <w:p w14:paraId="4029C218" w14:textId="77777777" w:rsidR="00B023A8" w:rsidRDefault="002E293C">
      <w:r>
        <w:t>We emphasize that our results can only provide statistical conclusions, but no causal inferences. Causes for the detect</w:t>
      </w:r>
      <w:r>
        <w:t xml:space="preserve">ed effect </w:t>
      </w:r>
      <w:commentRangeStart w:id="39"/>
      <w:r>
        <w:t xml:space="preserve">might be manifold but are likely connected to eustatic sea level </w:t>
      </w:r>
      <w:commentRangeEnd w:id="39"/>
      <w:r w:rsidR="00B23C12">
        <w:rPr>
          <w:rStyle w:val="Kommentarzeichen"/>
        </w:rPr>
        <w:commentReference w:id="39"/>
      </w:r>
      <w:r>
        <w:t>subsidence caused by global cooling. A drop in sea level due to glaciation results in reduced continental shelf area, which is the main habitat for the majority of the studied fossi</w:t>
      </w:r>
      <w:r>
        <w:t xml:space="preserve">l groups. </w:t>
      </w:r>
      <w:r>
        <w:lastRenderedPageBreak/>
        <w:t xml:space="preserve">Increased habitat fragmentation and loss is correlated to the rate of ecological interactions </w:t>
      </w:r>
      <w:bookmarkStart w:id="40" w:name="ZOTERO_BREF_XOBGnGxwidkI"/>
      <w:r>
        <w:t>(Schuler et al., 2017; Tilman, 1994; Valentine, 1968)</w:t>
      </w:r>
      <w:bookmarkEnd w:id="40"/>
      <w:r>
        <w:t xml:space="preserve"> and speciation rates </w:t>
      </w:r>
      <w:bookmarkStart w:id="41" w:name="ZOTERO_BREF_p9919oHeIjc8"/>
      <w:r>
        <w:t>(</w:t>
      </w:r>
      <w:proofErr w:type="spellStart"/>
      <w:del w:id="42" w:author="Manuel Steinbauer" w:date="2020-12-11T19:30:00Z">
        <w:r w:rsidDel="002D12C7">
          <w:delText xml:space="preserve">John </w:delText>
        </w:r>
      </w:del>
      <w:r>
        <w:t>Alroy</w:t>
      </w:r>
      <w:proofErr w:type="spellEnd"/>
      <w:r>
        <w:t>, 2008; Mayr &amp; O’Hara, 1986)</w:t>
      </w:r>
      <w:bookmarkEnd w:id="41"/>
      <w:r>
        <w:t>. Low sea levels lead to increased nut</w:t>
      </w:r>
      <w:r>
        <w:t xml:space="preserve">rient availability in the marine realm through exposure of continental shelf area to weathering </w:t>
      </w:r>
      <w:bookmarkStart w:id="43" w:name="ZOTERO_BREF_K0rqwvbqICmH"/>
      <w:r>
        <w:t>(</w:t>
      </w:r>
      <w:proofErr w:type="spellStart"/>
      <w:r>
        <w:t>Broecker</w:t>
      </w:r>
      <w:proofErr w:type="spellEnd"/>
      <w:r>
        <w:t xml:space="preserve"> &amp; Peng, 1982)</w:t>
      </w:r>
      <w:bookmarkEnd w:id="43"/>
      <w:r>
        <w:t xml:space="preserve">, a process known to drive genus origination rates </w:t>
      </w:r>
      <w:bookmarkStart w:id="44" w:name="ZOTERO_BREF_g4zkd2EbbPxs"/>
      <w:r>
        <w:t>(Cárdenas &amp; Harries, 2010)</w:t>
      </w:r>
      <w:bookmarkEnd w:id="44"/>
      <w:r>
        <w:t>. The combination of short-term cooling on top of a long-ter</w:t>
      </w:r>
      <w:r>
        <w:t xml:space="preserve">m cooling trend exacerbates eustatic sea level drop, thus potentially reinforcing habitat fragmentation and loss as well as nutrient availability, leading to increased origination rates. </w:t>
      </w:r>
    </w:p>
    <w:p w14:paraId="1D07F4E1" w14:textId="75BF57DD" w:rsidR="00B023A8" w:rsidRDefault="002E293C">
      <w:commentRangeStart w:id="45"/>
      <w:r>
        <w:t xml:space="preserve">Cooling-cooling </w:t>
      </w:r>
      <w:proofErr w:type="spellStart"/>
      <w:r>
        <w:t>palaeoclimate</w:t>
      </w:r>
      <w:proofErr w:type="spellEnd"/>
      <w:r>
        <w:t xml:space="preserve"> interactions have been shown to be maj</w:t>
      </w:r>
      <w:r>
        <w:t>or driver of temperature related extinctions in the fossil record, with warming-warming interactions showing the same but less severe signal (</w:t>
      </w:r>
      <w:proofErr w:type="spellStart"/>
      <w:r>
        <w:t>Mathes</w:t>
      </w:r>
      <w:proofErr w:type="spellEnd"/>
      <w:r>
        <w:t xml:space="preserve"> et al., 2020). The synergetic combination of same-directional temperature changes is thought to move </w:t>
      </w:r>
      <w:r>
        <w:rPr>
          <w:rFonts w:cs="Times New Roman"/>
          <w:szCs w:val="24"/>
        </w:rPr>
        <w:t>taxa o</w:t>
      </w:r>
      <w:r>
        <w:rPr>
          <w:rFonts w:cs="Times New Roman"/>
          <w:szCs w:val="24"/>
        </w:rPr>
        <w:t xml:space="preserve">ut of their adaptation space, which is phylogenetically retained </w:t>
      </w:r>
      <w:bookmarkStart w:id="46" w:name="ZOTERO_BREF_FBNb5dd8OXme"/>
      <w:r>
        <w:rPr>
          <w:rFonts w:cs="Times New Roman"/>
          <w:szCs w:val="24"/>
        </w:rPr>
        <w:t xml:space="preserve">(Hopkins et al., 2014; </w:t>
      </w:r>
      <w:proofErr w:type="spellStart"/>
      <w:r>
        <w:rPr>
          <w:rFonts w:cs="Times New Roman"/>
          <w:szCs w:val="24"/>
        </w:rPr>
        <w:t>Stigall</w:t>
      </w:r>
      <w:proofErr w:type="spellEnd"/>
      <w:r>
        <w:rPr>
          <w:rFonts w:cs="Times New Roman"/>
          <w:szCs w:val="24"/>
        </w:rPr>
        <w:t>, 2014; Wiens &amp; Graham, 2005)</w:t>
      </w:r>
      <w:bookmarkEnd w:id="46"/>
      <w:ins w:id="47" w:author="Manuel Steinbauer" w:date="2020-12-11T19:52:00Z">
        <w:r w:rsidR="002B797B">
          <w:rPr>
            <w:rFonts w:cs="Times New Roman"/>
            <w:szCs w:val="24"/>
          </w:rPr>
          <w:t>.</w:t>
        </w:r>
      </w:ins>
      <w:r>
        <w:rPr>
          <w:rFonts w:cs="Times New Roman"/>
          <w:szCs w:val="24"/>
        </w:rPr>
        <w:t xml:space="preserve"> When the environment changes so drastically that taxa are no longer adapted to it, </w:t>
      </w:r>
      <w:r>
        <w:rPr>
          <w:rFonts w:cs="Times New Roman"/>
          <w:szCs w:val="24"/>
        </w:rPr>
        <w:t>they will either migrate, adapt through evolutio</w:t>
      </w:r>
      <w:r>
        <w:rPr>
          <w:rFonts w:cs="Times New Roman"/>
          <w:szCs w:val="24"/>
        </w:rPr>
        <w:t xml:space="preserve">nary change, or go extinct </w:t>
      </w:r>
      <w:bookmarkStart w:id="48" w:name="ZOTERO_BREF_XRsza1MxpmEy"/>
      <w:r>
        <w:rPr>
          <w:rFonts w:cs="Times New Roman"/>
          <w:szCs w:val="24"/>
        </w:rPr>
        <w:t>(</w:t>
      </w:r>
      <w:proofErr w:type="spellStart"/>
      <w:r>
        <w:rPr>
          <w:rFonts w:cs="Times New Roman"/>
          <w:szCs w:val="24"/>
        </w:rPr>
        <w:t>Nogu</w:t>
      </w:r>
      <w:r>
        <w:t>és</w:t>
      </w:r>
      <w:proofErr w:type="spellEnd"/>
      <w:r>
        <w:t>-Bravo et al., 2018)</w:t>
      </w:r>
      <w:bookmarkEnd w:id="48"/>
      <w:r>
        <w:rPr>
          <w:rFonts w:cs="Times New Roman"/>
          <w:szCs w:val="24"/>
        </w:rPr>
        <w:t xml:space="preserve">. During warming-warming </w:t>
      </w:r>
      <w:proofErr w:type="spellStart"/>
      <w:r>
        <w:rPr>
          <w:rFonts w:cs="Times New Roman"/>
          <w:szCs w:val="24"/>
        </w:rPr>
        <w:t>palaeoclimate</w:t>
      </w:r>
      <w:proofErr w:type="spellEnd"/>
      <w:r>
        <w:rPr>
          <w:rFonts w:cs="Times New Roman"/>
          <w:szCs w:val="24"/>
        </w:rPr>
        <w:t xml:space="preserve"> interactions, marine taxa could potentially escape adverse environment through range shifts. During cooling-cooling, however, geographic barriers resulting from se</w:t>
      </w:r>
      <w:r>
        <w:rPr>
          <w:rFonts w:cs="Times New Roman"/>
          <w:szCs w:val="24"/>
        </w:rPr>
        <w:t>a level drop might impede migration, resulting in the observed increased extinction risk (</w:t>
      </w:r>
      <w:proofErr w:type="spellStart"/>
      <w:r>
        <w:rPr>
          <w:rFonts w:cs="Times New Roman"/>
          <w:szCs w:val="24"/>
        </w:rPr>
        <w:t>Mathes</w:t>
      </w:r>
      <w:proofErr w:type="spellEnd"/>
      <w:r>
        <w:rPr>
          <w:rFonts w:cs="Times New Roman"/>
          <w:szCs w:val="24"/>
        </w:rPr>
        <w:t xml:space="preserve"> et al., 2020) and origination probability (this study). </w:t>
      </w:r>
      <w:commentRangeEnd w:id="45"/>
      <w:r w:rsidR="002B797B">
        <w:rPr>
          <w:rStyle w:val="Kommentarzeichen"/>
        </w:rPr>
        <w:commentReference w:id="45"/>
      </w:r>
    </w:p>
    <w:p w14:paraId="554A0D44" w14:textId="2F1693FF" w:rsidR="00B023A8" w:rsidRDefault="002E293C">
      <w:r>
        <w:t>Our study shows that evolutionary processes interact with climate by complex cascading effects. Explic</w:t>
      </w:r>
      <w:r>
        <w:t>itly integrating these effects within a dynamic modelling framework leads to an improved discernment of origination patterns in the fossil record. Previous studies on the relationship of temperature and biodiversity in Earth’s history came to ambiguous con</w:t>
      </w:r>
      <w:r>
        <w:t xml:space="preserve">clusions, a non-conformance likely to be fixed in the future by accounting for </w:t>
      </w:r>
      <w:proofErr w:type="spellStart"/>
      <w:r>
        <w:t>palaeoclimate</w:t>
      </w:r>
      <w:proofErr w:type="spellEnd"/>
      <w:r>
        <w:t xml:space="preserve"> interactions. However, the mechanisms underlying the </w:t>
      </w:r>
      <w:ins w:id="49" w:author="Manuel Steinbauer" w:date="2020-12-11T19:37:00Z">
        <w:r w:rsidR="000A3267">
          <w:t xml:space="preserve">complex </w:t>
        </w:r>
      </w:ins>
      <w:del w:id="50" w:author="Manuel Steinbauer" w:date="2020-12-11T19:37:00Z">
        <w:r w:rsidDel="000A3267">
          <w:delText xml:space="preserve">large </w:delText>
        </w:r>
      </w:del>
      <w:r>
        <w:t xml:space="preserve">association between evolution and </w:t>
      </w:r>
      <w:del w:id="51" w:author="Manuel Steinbauer" w:date="2020-12-11T19:37:00Z">
        <w:r w:rsidDel="000A3267">
          <w:delText>the observed effect</w:delText>
        </w:r>
      </w:del>
      <w:ins w:id="52" w:author="Manuel Steinbauer" w:date="2020-12-11T19:37:00Z">
        <w:r w:rsidR="000A3267">
          <w:t>climate</w:t>
        </w:r>
      </w:ins>
      <w:r>
        <w:t xml:space="preserve"> </w:t>
      </w:r>
      <w:del w:id="53" w:author="Manuel Steinbauer" w:date="2020-12-11T19:38:00Z">
        <w:r w:rsidDel="000A3267">
          <w:delText xml:space="preserve">are </w:delText>
        </w:r>
      </w:del>
      <w:ins w:id="54" w:author="Manuel Steinbauer" w:date="2020-12-11T19:38:00Z">
        <w:r w:rsidR="000A3267">
          <w:t>need to be subject of future research</w:t>
        </w:r>
      </w:ins>
      <w:del w:id="55" w:author="Manuel Steinbauer" w:date="2020-12-11T19:38:00Z">
        <w:r w:rsidDel="000A3267">
          <w:delText>still unclear</w:delText>
        </w:r>
      </w:del>
      <w:r>
        <w:t>. The interpretation offered here</w:t>
      </w:r>
      <w:r>
        <w:t xml:space="preserve">, a combination of </w:t>
      </w:r>
      <w:commentRangeStart w:id="56"/>
      <w:ins w:id="57" w:author="Manuel Steinbauer" w:date="2020-12-11T19:59:00Z">
        <w:r w:rsidR="002179D4">
          <w:t xml:space="preserve">climate change related </w:t>
        </w:r>
      </w:ins>
      <w:ins w:id="58" w:author="Manuel Steinbauer" w:date="2020-12-11T20:00:00Z">
        <w:r w:rsidR="009807BB">
          <w:t>evolutionary</w:t>
        </w:r>
      </w:ins>
      <w:ins w:id="59" w:author="Manuel Steinbauer" w:date="2020-12-11T19:59:00Z">
        <w:r w:rsidR="002179D4" w:rsidRPr="002179D4">
          <w:t xml:space="preserve"> </w:t>
        </w:r>
      </w:ins>
      <w:ins w:id="60" w:author="Manuel Steinbauer" w:date="2020-12-11T20:00:00Z">
        <w:r w:rsidR="009807BB">
          <w:t>forcing</w:t>
        </w:r>
        <w:commentRangeEnd w:id="56"/>
        <w:r w:rsidR="009807BB">
          <w:rPr>
            <w:rStyle w:val="Kommentarzeichen"/>
          </w:rPr>
          <w:commentReference w:id="56"/>
        </w:r>
      </w:ins>
      <w:del w:id="61" w:author="Manuel Steinbauer" w:date="2020-12-11T20:00:00Z">
        <w:r w:rsidDel="009807BB">
          <w:delText>niche conservatism</w:delText>
        </w:r>
      </w:del>
      <w:r>
        <w:t xml:space="preserve"> and ecological effects arising from sea level change, </w:t>
      </w:r>
      <w:commentRangeStart w:id="62"/>
      <w:r>
        <w:t xml:space="preserve">could be at least partially tested by comparing responses of terrestrial and marine fossil groups to </w:t>
      </w:r>
      <w:proofErr w:type="spellStart"/>
      <w:r>
        <w:t>palaeoclimate</w:t>
      </w:r>
      <w:proofErr w:type="spellEnd"/>
      <w:r>
        <w:t xml:space="preserve"> interactions. If sea level subsidence plays a key</w:t>
      </w:r>
      <w:r>
        <w:t xml:space="preserve"> role, terrestrial groups should show a significantly lower response to cooling-cooling than marine groups</w:t>
      </w:r>
      <w:commentRangeEnd w:id="62"/>
      <w:r w:rsidR="0087759C">
        <w:rPr>
          <w:rStyle w:val="Kommentarzeichen"/>
        </w:rPr>
        <w:commentReference w:id="62"/>
      </w:r>
      <w:r>
        <w:t xml:space="preserve">. Given the large effect of </w:t>
      </w:r>
      <w:proofErr w:type="spellStart"/>
      <w:r>
        <w:t>palaeoclimate</w:t>
      </w:r>
      <w:proofErr w:type="spellEnd"/>
      <w:r>
        <w:t xml:space="preserve"> interactions on both extinction and origination, as well as the consistency of this effect through time and </w:t>
      </w:r>
      <w:r>
        <w:t xml:space="preserve">studied groups, determining the underlying causes of </w:t>
      </w:r>
      <w:proofErr w:type="spellStart"/>
      <w:r>
        <w:t>palaeoclimate</w:t>
      </w:r>
      <w:proofErr w:type="spellEnd"/>
      <w:r>
        <w:t xml:space="preserve"> interactions will improve our mechanistic comprehension of evolutionary dynamics in </w:t>
      </w:r>
      <w:proofErr w:type="spellStart"/>
      <w:r>
        <w:t>Earths</w:t>
      </w:r>
      <w:proofErr w:type="spellEnd"/>
      <w:r>
        <w:t xml:space="preserve"> history </w:t>
      </w:r>
      <w:bookmarkStart w:id="63" w:name="ZOTERO_BREF_4ac6ZYF1eqQC"/>
      <w:r>
        <w:t>(</w:t>
      </w:r>
      <w:del w:id="64" w:author="Manuel Steinbauer" w:date="2020-12-11T20:02:00Z">
        <w:r w:rsidDel="0087759C">
          <w:delText xml:space="preserve">Dave </w:delText>
        </w:r>
      </w:del>
      <w:r>
        <w:t>Jablonski, 2008)</w:t>
      </w:r>
      <w:bookmarkEnd w:id="63"/>
      <w:r>
        <w:t xml:space="preserve">. </w:t>
      </w:r>
      <w:r>
        <w:br w:type="page"/>
      </w:r>
    </w:p>
    <w:p w14:paraId="14EBC605" w14:textId="77777777" w:rsidR="00B023A8" w:rsidRDefault="00B023A8"/>
    <w:p w14:paraId="341858E7" w14:textId="77777777" w:rsidR="00B023A8" w:rsidRDefault="002E293C">
      <w:r>
        <w:rPr>
          <w:noProof/>
        </w:rPr>
        <mc:AlternateContent>
          <mc:Choice Requires="wps">
            <w:drawing>
              <wp:anchor distT="0" distB="0" distL="0" distR="0" simplePos="0" relativeHeight="2" behindDoc="0" locked="0" layoutInCell="1" allowOverlap="1" wp14:anchorId="14466A2E" wp14:editId="6C6430AA">
                <wp:simplePos x="0" y="0"/>
                <wp:positionH relativeFrom="column">
                  <wp:posOffset>594360</wp:posOffset>
                </wp:positionH>
                <wp:positionV relativeFrom="paragraph">
                  <wp:posOffset>360680</wp:posOffset>
                </wp:positionV>
                <wp:extent cx="4231005" cy="5148580"/>
                <wp:effectExtent l="0" t="0" r="0" b="0"/>
                <wp:wrapSquare wrapText="largest"/>
                <wp:docPr id="1" name="Rahmen1"/>
                <wp:cNvGraphicFramePr/>
                <a:graphic xmlns:a="http://schemas.openxmlformats.org/drawingml/2006/main">
                  <a:graphicData uri="http://schemas.microsoft.com/office/word/2010/wordprocessingShape">
                    <wps:wsp>
                      <wps:cNvSpPr/>
                      <wps:spPr>
                        <a:xfrm>
                          <a:off x="0" y="0"/>
                          <a:ext cx="4230360" cy="5148000"/>
                        </a:xfrm>
                        <a:prstGeom prst="rect">
                          <a:avLst/>
                        </a:prstGeom>
                        <a:noFill/>
                        <a:ln>
                          <a:noFill/>
                        </a:ln>
                      </wps:spPr>
                      <wps:style>
                        <a:lnRef idx="0">
                          <a:scrgbClr r="0" g="0" b="0"/>
                        </a:lnRef>
                        <a:fillRef idx="0">
                          <a:scrgbClr r="0" g="0" b="0"/>
                        </a:fillRef>
                        <a:effectRef idx="0">
                          <a:scrgbClr r="0" g="0" b="0"/>
                        </a:effectRef>
                        <a:fontRef idx="minor"/>
                      </wps:style>
                      <wps:txbx>
                        <w:txbxContent>
                          <w:p w14:paraId="256C9D73" w14:textId="77777777" w:rsidR="00B023A8" w:rsidRDefault="002E293C">
                            <w:pPr>
                              <w:pStyle w:val="Figure"/>
                            </w:pPr>
                            <w:r>
                              <w:rPr>
                                <w:noProof/>
                              </w:rPr>
                              <w:drawing>
                                <wp:inline distT="0" distB="0" distL="0" distR="0" wp14:anchorId="69E5CD88" wp14:editId="300AB8D1">
                                  <wp:extent cx="4230370" cy="2820035"/>
                                  <wp:effectExtent l="0" t="0" r="0" b="0"/>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10"/>
                                          <a:stretch>
                                            <a:fillRect/>
                                          </a:stretch>
                                        </pic:blipFill>
                                        <pic:spPr bwMode="auto">
                                          <a:xfrm>
                                            <a:off x="0" y="0"/>
                                            <a:ext cx="4230370" cy="2820035"/>
                                          </a:xfrm>
                                          <a:prstGeom prst="rect">
                                            <a:avLst/>
                                          </a:prstGeom>
                                        </pic:spPr>
                                      </pic:pic>
                                    </a:graphicData>
                                  </a:graphic>
                                </wp:inline>
                              </w:drawing>
                            </w:r>
                            <w:r>
                              <w:t>Figure 1</w:t>
                            </w:r>
                            <w:r>
                              <w:t xml:space="preserve"> | Model comparison. Comparison of model performance for traditional models covering first- and second-order relationships of origination and temperature versus models allowing for </w:t>
                            </w:r>
                            <w:proofErr w:type="spellStart"/>
                            <w:r>
                              <w:t>palaeoclimate</w:t>
                            </w:r>
                            <w:proofErr w:type="spellEnd"/>
                            <w:r>
                              <w:t xml:space="preserve"> interactions. The latter are based on the same model structur</w:t>
                            </w:r>
                            <w:r>
                              <w:t>e, but explicitly allow for interactions of long-term temperature trends and short-term climate changes within a dynamic modeling framework.</w:t>
                            </w:r>
                            <w:r>
                              <w:t xml:space="preserve"> </w:t>
                            </w:r>
                          </w:p>
                        </w:txbxContent>
                      </wps:txbx>
                      <wps:bodyPr lIns="0" tIns="0" rIns="0" bIns="0">
                        <a:noAutofit/>
                      </wps:bodyPr>
                    </wps:wsp>
                  </a:graphicData>
                </a:graphic>
              </wp:anchor>
            </w:drawing>
          </mc:Choice>
          <mc:Fallback>
            <w:pict>
              <v:rect w14:anchorId="14466A2E" id="Rahmen1" o:spid="_x0000_s1026" style="position:absolute;margin-left:46.8pt;margin-top:28.4pt;width:333.15pt;height:405.4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" filled="f" stroked="f">
                <v:textbox inset="0,0,0,0">
                  <w:txbxContent>
                    <w:p w14:paraId="256C9D73" w14:textId="77777777" w:rsidR="00B023A8" w:rsidRDefault="002E293C">
                      <w:pPr>
                        <w:pStyle w:val="Figure"/>
                      </w:pPr>
                      <w:r>
                        <w:rPr>
                          <w:noProof/>
                        </w:rPr>
                        <w:drawing>
                          <wp:inline distT="0" distB="0" distL="0" distR="0" wp14:anchorId="69E5CD88" wp14:editId="300AB8D1">
                            <wp:extent cx="4230370" cy="2820035"/>
                            <wp:effectExtent l="0" t="0" r="0" b="0"/>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10"/>
                                    <a:stretch>
                                      <a:fillRect/>
                                    </a:stretch>
                                  </pic:blipFill>
                                  <pic:spPr bwMode="auto">
                                    <a:xfrm>
                                      <a:off x="0" y="0"/>
                                      <a:ext cx="4230370" cy="2820035"/>
                                    </a:xfrm>
                                    <a:prstGeom prst="rect">
                                      <a:avLst/>
                                    </a:prstGeom>
                                  </pic:spPr>
                                </pic:pic>
                              </a:graphicData>
                            </a:graphic>
                          </wp:inline>
                        </w:drawing>
                      </w:r>
                      <w:r>
                        <w:t>Figure 1</w:t>
                      </w:r>
                      <w:r>
                        <w:t xml:space="preserve"> | Model comparison. Comparison of model performance for traditional models covering first- and second-order relationships of origination and temperature versus models allowing for </w:t>
                      </w:r>
                      <w:proofErr w:type="spellStart"/>
                      <w:r>
                        <w:t>palaeoclimate</w:t>
                      </w:r>
                      <w:proofErr w:type="spellEnd"/>
                      <w:r>
                        <w:t xml:space="preserve"> interactions. The latter are based on the same model structur</w:t>
                      </w:r>
                      <w:r>
                        <w:t>e, but explicitly allow for interactions of long-term temperature trends and short-term climate changes within a dynamic modeling framework.</w:t>
                      </w:r>
                      <w:r>
                        <w:t xml:space="preserve"> </w:t>
                      </w:r>
                    </w:p>
                  </w:txbxContent>
                </v:textbox>
                <w10:wrap type="square" side="largest"/>
              </v:rect>
            </w:pict>
          </mc:Fallback>
        </mc:AlternateContent>
      </w:r>
    </w:p>
    <w:p w14:paraId="25175A68" w14:textId="77777777" w:rsidR="00B023A8" w:rsidRDefault="002E293C">
      <w:r>
        <w:br w:type="page"/>
      </w:r>
    </w:p>
    <w:p w14:paraId="0BF3FC03" w14:textId="77777777" w:rsidR="00B023A8" w:rsidRDefault="002E293C">
      <w:r>
        <w:rPr>
          <w:noProof/>
        </w:rPr>
        <w:lastRenderedPageBreak/>
        <mc:AlternateContent>
          <mc:Choice Requires="wps">
            <w:drawing>
              <wp:anchor distT="0" distB="0" distL="0" distR="0" simplePos="0" relativeHeight="3" behindDoc="0" locked="0" layoutInCell="1" allowOverlap="1" wp14:anchorId="5AABCE4F" wp14:editId="0C16A3EA">
                <wp:simplePos x="0" y="0"/>
                <wp:positionH relativeFrom="column">
                  <wp:posOffset>264795</wp:posOffset>
                </wp:positionH>
                <wp:positionV relativeFrom="paragraph">
                  <wp:posOffset>635</wp:posOffset>
                </wp:positionV>
                <wp:extent cx="5393055" cy="5916295"/>
                <wp:effectExtent l="0" t="0" r="0" b="0"/>
                <wp:wrapSquare wrapText="largest"/>
                <wp:docPr id="5" name="Rahmen2"/>
                <wp:cNvGraphicFramePr/>
                <a:graphic xmlns:a="http://schemas.openxmlformats.org/drawingml/2006/main">
                  <a:graphicData uri="http://schemas.microsoft.com/office/word/2010/wordprocessingShape">
                    <wps:wsp>
                      <wps:cNvSpPr/>
                      <wps:spPr>
                        <a:xfrm>
                          <a:off x="0" y="0"/>
                          <a:ext cx="5392440" cy="5915520"/>
                        </a:xfrm>
                        <a:prstGeom prst="rect">
                          <a:avLst/>
                        </a:prstGeom>
                        <a:noFill/>
                        <a:ln>
                          <a:noFill/>
                        </a:ln>
                      </wps:spPr>
                      <wps:style>
                        <a:lnRef idx="0">
                          <a:scrgbClr r="0" g="0" b="0"/>
                        </a:lnRef>
                        <a:fillRef idx="0">
                          <a:scrgbClr r="0" g="0" b="0"/>
                        </a:fillRef>
                        <a:effectRef idx="0">
                          <a:scrgbClr r="0" g="0" b="0"/>
                        </a:effectRef>
                        <a:fontRef idx="minor"/>
                      </wps:style>
                      <wps:txbx>
                        <w:txbxContent>
                          <w:p w14:paraId="1D781214" w14:textId="77777777" w:rsidR="00B023A8" w:rsidRDefault="002E293C">
                            <w:pPr>
                              <w:pStyle w:val="Figure"/>
                            </w:pPr>
                            <w:r>
                              <w:rPr>
                                <w:noProof/>
                              </w:rPr>
                              <w:drawing>
                                <wp:inline distT="0" distB="0" distL="0" distR="0" wp14:anchorId="2660FEAC" wp14:editId="7216D0AB">
                                  <wp:extent cx="5269230" cy="3729990"/>
                                  <wp:effectExtent l="0" t="0" r="0" b="0"/>
                                  <wp:docPr id="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pic:cNvPicPr>
                                            <a:picLocks noChangeAspect="1" noChangeArrowheads="1"/>
                                          </pic:cNvPicPr>
                                        </pic:nvPicPr>
                                        <pic:blipFill>
                                          <a:blip r:embed="rId11"/>
                                          <a:stretch>
                                            <a:fillRect/>
                                          </a:stretch>
                                        </pic:blipFill>
                                        <pic:spPr bwMode="auto">
                                          <a:xfrm>
                                            <a:off x="0" y="0"/>
                                            <a:ext cx="5269230" cy="3729990"/>
                                          </a:xfrm>
                                          <a:prstGeom prst="rect">
                                            <a:avLst/>
                                          </a:prstGeom>
                                        </pic:spPr>
                                      </pic:pic>
                                    </a:graphicData>
                                  </a:graphic>
                                </wp:inline>
                              </w:drawing>
                            </w:r>
                          </w:p>
                          <w:p w14:paraId="225A4AFB" w14:textId="77777777" w:rsidR="00B023A8" w:rsidRDefault="002E293C">
                            <w:pPr>
                              <w:pStyle w:val="Figure"/>
                            </w:pPr>
                            <w:r>
                              <w:t xml:space="preserve">Figure 2 | Origination probability. Total response distributions to </w:t>
                            </w:r>
                            <w:proofErr w:type="spellStart"/>
                            <w:r>
                              <w:t>palaeoclimate</w:t>
                            </w:r>
                            <w:proofErr w:type="spellEnd"/>
                            <w:r>
                              <w:t xml:space="preserve"> interactions as predicte</w:t>
                            </w:r>
                            <w:r>
                              <w:t xml:space="preserve">d by </w:t>
                            </w:r>
                            <w:proofErr w:type="spellStart"/>
                            <w:r>
                              <w:t>generalised</w:t>
                            </w:r>
                            <w:proofErr w:type="spellEnd"/>
                            <w:r>
                              <w:t xml:space="preserve"> linear mixed effect models. Thick grey lines show the mean origination probability per </w:t>
                            </w:r>
                            <w:proofErr w:type="spellStart"/>
                            <w:r>
                              <w:t>palaeoclimate</w:t>
                            </w:r>
                            <w:proofErr w:type="spellEnd"/>
                            <w:r>
                              <w:t xml:space="preserve"> interaction, and the black line depicts the mean probability for all interactions combined. Asterisks indicate significance for difference</w:t>
                            </w:r>
                            <w:r>
                              <w:t xml:space="preserve">s of means compared to the overall mean, based on Wilcoxon rank sum tests. </w:t>
                            </w:r>
                          </w:p>
                        </w:txbxContent>
                      </wps:txbx>
                      <wps:bodyPr lIns="0" tIns="0" rIns="0" bIns="0">
                        <a:noAutofit/>
                      </wps:bodyPr>
                    </wps:wsp>
                  </a:graphicData>
                </a:graphic>
              </wp:anchor>
            </w:drawing>
          </mc:Choice>
          <mc:Fallback>
            <w:pict>
              <v:rect w14:anchorId="5AABCE4F" id="Rahmen2" o:spid="_x0000_s1027" style="position:absolute;margin-left:20.85pt;margin-top:.05pt;width:424.65pt;height:465.8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" filled="f" stroked="f">
                <v:textbox inset="0,0,0,0">
                  <w:txbxContent>
                    <w:p w14:paraId="1D781214" w14:textId="77777777" w:rsidR="00B023A8" w:rsidRDefault="002E293C">
                      <w:pPr>
                        <w:pStyle w:val="Figure"/>
                      </w:pPr>
                      <w:r>
                        <w:rPr>
                          <w:noProof/>
                        </w:rPr>
                        <w:drawing>
                          <wp:inline distT="0" distB="0" distL="0" distR="0" wp14:anchorId="2660FEAC" wp14:editId="7216D0AB">
                            <wp:extent cx="5269230" cy="3729990"/>
                            <wp:effectExtent l="0" t="0" r="0" b="0"/>
                            <wp:docPr id="7"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pic:cNvPicPr>
                                      <a:picLocks noChangeAspect="1" noChangeArrowheads="1"/>
                                    </pic:cNvPicPr>
                                  </pic:nvPicPr>
                                  <pic:blipFill>
                                    <a:blip r:embed="rId11"/>
                                    <a:stretch>
                                      <a:fillRect/>
                                    </a:stretch>
                                  </pic:blipFill>
                                  <pic:spPr bwMode="auto">
                                    <a:xfrm>
                                      <a:off x="0" y="0"/>
                                      <a:ext cx="5269230" cy="3729990"/>
                                    </a:xfrm>
                                    <a:prstGeom prst="rect">
                                      <a:avLst/>
                                    </a:prstGeom>
                                  </pic:spPr>
                                </pic:pic>
                              </a:graphicData>
                            </a:graphic>
                          </wp:inline>
                        </w:drawing>
                      </w:r>
                    </w:p>
                    <w:p w14:paraId="225A4AFB" w14:textId="77777777" w:rsidR="00B023A8" w:rsidRDefault="002E293C">
                      <w:pPr>
                        <w:pStyle w:val="Figure"/>
                      </w:pPr>
                      <w:r>
                        <w:t xml:space="preserve">Figure 2 | Origination probability. Total response distributions to </w:t>
                      </w:r>
                      <w:proofErr w:type="spellStart"/>
                      <w:r>
                        <w:t>palaeoclimate</w:t>
                      </w:r>
                      <w:proofErr w:type="spellEnd"/>
                      <w:r>
                        <w:t xml:space="preserve"> interactions as predicte</w:t>
                      </w:r>
                      <w:r>
                        <w:t xml:space="preserve">d by </w:t>
                      </w:r>
                      <w:proofErr w:type="spellStart"/>
                      <w:r>
                        <w:t>generalised</w:t>
                      </w:r>
                      <w:proofErr w:type="spellEnd"/>
                      <w:r>
                        <w:t xml:space="preserve"> linear mixed effect models. Thick grey lines show the mean origination probability per </w:t>
                      </w:r>
                      <w:proofErr w:type="spellStart"/>
                      <w:r>
                        <w:t>palaeoclimate</w:t>
                      </w:r>
                      <w:proofErr w:type="spellEnd"/>
                      <w:r>
                        <w:t xml:space="preserve"> interaction, and the black line depicts the mean probability for all interactions combined. Asterisks indicate significance for difference</w:t>
                      </w:r>
                      <w:r>
                        <w:t xml:space="preserve">s of means compared to the overall mean, based on Wilcoxon rank sum tests. </w:t>
                      </w:r>
                    </w:p>
                  </w:txbxContent>
                </v:textbox>
                <w10:wrap type="square" side="largest"/>
              </v:rect>
            </w:pict>
          </mc:Fallback>
        </mc:AlternateContent>
      </w:r>
    </w:p>
    <w:p w14:paraId="2A17A35B" w14:textId="77777777" w:rsidR="00B023A8" w:rsidRDefault="00B023A8"/>
    <w:p w14:paraId="67E2B099" w14:textId="77777777" w:rsidR="00B023A8" w:rsidRDefault="00B023A8"/>
    <w:p w14:paraId="7E9DD5EA" w14:textId="77777777" w:rsidR="00B023A8" w:rsidRDefault="002E293C">
      <w:r>
        <w:br w:type="page"/>
      </w:r>
    </w:p>
    <w:p w14:paraId="08246746" w14:textId="77777777" w:rsidR="00B023A8" w:rsidRDefault="002E293C">
      <w:r>
        <w:rPr>
          <w:noProof/>
        </w:rPr>
        <w:lastRenderedPageBreak/>
        <mc:AlternateContent>
          <mc:Choice Requires="wps">
            <w:drawing>
              <wp:anchor distT="0" distB="0" distL="0" distR="0" simplePos="0" relativeHeight="4" behindDoc="0" locked="0" layoutInCell="1" allowOverlap="1" wp14:anchorId="5B9AFB1C" wp14:editId="63A0365D">
                <wp:simplePos x="0" y="0"/>
                <wp:positionH relativeFrom="column">
                  <wp:align>center</wp:align>
                </wp:positionH>
                <wp:positionV relativeFrom="paragraph">
                  <wp:posOffset>360680</wp:posOffset>
                </wp:positionV>
                <wp:extent cx="3959860" cy="7846060"/>
                <wp:effectExtent l="0" t="0" r="0" b="0"/>
                <wp:wrapSquare wrapText="largest"/>
                <wp:docPr id="9" name="Rahmen3"/>
                <wp:cNvGraphicFramePr/>
                <a:graphic xmlns:a="http://schemas.openxmlformats.org/drawingml/2006/main">
                  <a:graphicData uri="http://schemas.microsoft.com/office/word/2010/wordprocessingShape">
                    <wps:wsp>
                      <wps:cNvSpPr/>
                      <wps:spPr>
                        <a:xfrm>
                          <a:off x="0" y="0"/>
                          <a:ext cx="3959280" cy="7845480"/>
                        </a:xfrm>
                        <a:prstGeom prst="rect">
                          <a:avLst/>
                        </a:prstGeom>
                        <a:noFill/>
                        <a:ln>
                          <a:noFill/>
                        </a:ln>
                      </wps:spPr>
                      <wps:style>
                        <a:lnRef idx="0">
                          <a:scrgbClr r="0" g="0" b="0"/>
                        </a:lnRef>
                        <a:fillRef idx="0">
                          <a:scrgbClr r="0" g="0" b="0"/>
                        </a:fillRef>
                        <a:effectRef idx="0">
                          <a:scrgbClr r="0" g="0" b="0"/>
                        </a:effectRef>
                        <a:fontRef idx="minor"/>
                      </wps:style>
                      <wps:txbx>
                        <w:txbxContent>
                          <w:p w14:paraId="4D8B1B47" w14:textId="77777777" w:rsidR="00B023A8" w:rsidRDefault="002E293C">
                            <w:pPr>
                              <w:pStyle w:val="Figure"/>
                            </w:pPr>
                            <w:r>
                              <w:rPr>
                                <w:noProof/>
                              </w:rPr>
                              <w:drawing>
                                <wp:inline distT="0" distB="0" distL="0" distR="0" wp14:anchorId="70501532" wp14:editId="4B4A20B7">
                                  <wp:extent cx="3959225" cy="3959225"/>
                                  <wp:effectExtent l="0" t="0" r="0" b="0"/>
                                  <wp:docPr id="11"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pic:cNvPicPr>
                                            <a:picLocks noChangeAspect="1" noChangeArrowheads="1"/>
                                          </pic:cNvPicPr>
                                        </pic:nvPicPr>
                                        <pic:blipFill>
                                          <a:blip r:embed="rId12"/>
                                          <a:stretch>
                                            <a:fillRect/>
                                          </a:stretch>
                                        </pic:blipFill>
                                        <pic:spPr bwMode="auto">
                                          <a:xfrm>
                                            <a:off x="0" y="0"/>
                                            <a:ext cx="3959225" cy="3959225"/>
                                          </a:xfrm>
                                          <a:prstGeom prst="rect">
                                            <a:avLst/>
                                          </a:prstGeom>
                                        </pic:spPr>
                                      </pic:pic>
                                    </a:graphicData>
                                  </a:graphic>
                                </wp:inline>
                              </w:drawing>
                            </w:r>
                            <w:r>
                              <w:t xml:space="preserve">Figure </w:t>
                            </w:r>
                            <w:r>
                              <w:rPr>
                                <w:rFonts w:cs="Lohit Devanagari"/>
                                <w:color w:val="auto"/>
                                <w:sz w:val="24"/>
                                <w:szCs w:val="24"/>
                              </w:rPr>
                              <w:t>3</w:t>
                            </w:r>
                            <w:r>
                              <w:t xml:space="preserve"> | Effect size. A) Difference in means between origination probability after cooling-cooling compared to all other </w:t>
                            </w:r>
                            <w:proofErr w:type="spellStart"/>
                            <w:r>
                              <w:t>palaeoclimate</w:t>
                            </w:r>
                            <w:proofErr w:type="spellEnd"/>
                            <w:r>
                              <w:t xml:space="preserve"> interactions. B) Overall increase of origination probability after cooling-cooling </w:t>
                            </w:r>
                            <w:proofErr w:type="spellStart"/>
                            <w:r>
                              <w:t>palaeoclimate</w:t>
                            </w:r>
                            <w:proofErr w:type="spellEnd"/>
                            <w:r>
                              <w:t xml:space="preserve"> interactions compared to basel</w:t>
                            </w:r>
                            <w:r>
                              <w:t xml:space="preserve">ine probability. C) Cohen’s d effect size of the observed change in probability after cooling-cooling </w:t>
                            </w:r>
                            <w:proofErr w:type="spellStart"/>
                            <w:r>
                              <w:t>palaeoclimate</w:t>
                            </w:r>
                            <w:proofErr w:type="spellEnd"/>
                            <w:r>
                              <w:t xml:space="preserve"> interactions. Red points show estimates given by bootstrapping simulation, brown points estimates given by Bayesian regression, and grey poi</w:t>
                            </w:r>
                            <w:r>
                              <w:t xml:space="preserve">nts estimates based on raw output of </w:t>
                            </w:r>
                            <w:proofErr w:type="spellStart"/>
                            <w:r>
                              <w:t>generalised</w:t>
                            </w:r>
                            <w:proofErr w:type="spellEnd"/>
                            <w:r>
                              <w:t xml:space="preserve"> linear mixed effect models. Grey lines delineate 95% confidence intervals. </w:t>
                            </w:r>
                          </w:p>
                        </w:txbxContent>
                      </wps:txbx>
                      <wps:bodyPr lIns="0" tIns="0" rIns="0" bIns="0">
                        <a:noAutofit/>
                      </wps:bodyPr>
                    </wps:wsp>
                  </a:graphicData>
                </a:graphic>
              </wp:anchor>
            </w:drawing>
          </mc:Choice>
          <mc:Fallback>
            <w:pict>
              <v:rect w14:anchorId="5B9AFB1C" id="Rahmen3" o:spid="_x0000_s1028" style="position:absolute;margin-left:0;margin-top:28.4pt;width:311.8pt;height:617.8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" filled="f" stroked="f">
                <v:textbox inset="0,0,0,0">
                  <w:txbxContent>
                    <w:p w14:paraId="4D8B1B47" w14:textId="77777777" w:rsidR="00B023A8" w:rsidRDefault="002E293C">
                      <w:pPr>
                        <w:pStyle w:val="Figure"/>
                      </w:pPr>
                      <w:r>
                        <w:rPr>
                          <w:noProof/>
                        </w:rPr>
                        <w:drawing>
                          <wp:inline distT="0" distB="0" distL="0" distR="0" wp14:anchorId="70501532" wp14:editId="4B4A20B7">
                            <wp:extent cx="3959225" cy="3959225"/>
                            <wp:effectExtent l="0" t="0" r="0" b="0"/>
                            <wp:docPr id="11"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pic:cNvPicPr>
                                      <a:picLocks noChangeAspect="1" noChangeArrowheads="1"/>
                                    </pic:cNvPicPr>
                                  </pic:nvPicPr>
                                  <pic:blipFill>
                                    <a:blip r:embed="rId12"/>
                                    <a:stretch>
                                      <a:fillRect/>
                                    </a:stretch>
                                  </pic:blipFill>
                                  <pic:spPr bwMode="auto">
                                    <a:xfrm>
                                      <a:off x="0" y="0"/>
                                      <a:ext cx="3959225" cy="3959225"/>
                                    </a:xfrm>
                                    <a:prstGeom prst="rect">
                                      <a:avLst/>
                                    </a:prstGeom>
                                  </pic:spPr>
                                </pic:pic>
                              </a:graphicData>
                            </a:graphic>
                          </wp:inline>
                        </w:drawing>
                      </w:r>
                      <w:r>
                        <w:t xml:space="preserve">Figure </w:t>
                      </w:r>
                      <w:r>
                        <w:rPr>
                          <w:rFonts w:cs="Lohit Devanagari"/>
                          <w:color w:val="auto"/>
                          <w:sz w:val="24"/>
                          <w:szCs w:val="24"/>
                        </w:rPr>
                        <w:t>3</w:t>
                      </w:r>
                      <w:r>
                        <w:t xml:space="preserve"> | Effect size. A) Difference in means between origination probability after cooling-cooling compared to all other </w:t>
                      </w:r>
                      <w:proofErr w:type="spellStart"/>
                      <w:r>
                        <w:t>palaeoclimate</w:t>
                      </w:r>
                      <w:proofErr w:type="spellEnd"/>
                      <w:r>
                        <w:t xml:space="preserve"> interactions. B) Overall increase of origination probability after cooling-cooling </w:t>
                      </w:r>
                      <w:proofErr w:type="spellStart"/>
                      <w:r>
                        <w:t>palaeoclimate</w:t>
                      </w:r>
                      <w:proofErr w:type="spellEnd"/>
                      <w:r>
                        <w:t xml:space="preserve"> interactions compared to basel</w:t>
                      </w:r>
                      <w:r>
                        <w:t xml:space="preserve">ine probability. C) Cohen’s d effect size of the observed change in probability after cooling-cooling </w:t>
                      </w:r>
                      <w:proofErr w:type="spellStart"/>
                      <w:r>
                        <w:t>palaeoclimate</w:t>
                      </w:r>
                      <w:proofErr w:type="spellEnd"/>
                      <w:r>
                        <w:t xml:space="preserve"> interactions. Red points show estimates given by bootstrapping simulation, brown points estimates given by Bayesian regression, and grey poi</w:t>
                      </w:r>
                      <w:r>
                        <w:t xml:space="preserve">nts estimates based on raw output of </w:t>
                      </w:r>
                      <w:proofErr w:type="spellStart"/>
                      <w:r>
                        <w:t>generalised</w:t>
                      </w:r>
                      <w:proofErr w:type="spellEnd"/>
                      <w:r>
                        <w:t xml:space="preserve"> linear mixed effect models. Grey lines delineate 95% confidence intervals. </w:t>
                      </w:r>
                    </w:p>
                  </w:txbxContent>
                </v:textbox>
                <w10:wrap type="square" side="largest"/>
              </v:rect>
            </w:pict>
          </mc:Fallback>
        </mc:AlternateContent>
      </w:r>
    </w:p>
    <w:p w14:paraId="779AA63E" w14:textId="77777777" w:rsidR="00B023A8" w:rsidRDefault="002E293C">
      <w:r>
        <w:br w:type="page"/>
      </w:r>
    </w:p>
    <w:p w14:paraId="02E8931C" w14:textId="77777777" w:rsidR="00B023A8" w:rsidRDefault="002E293C">
      <w:commentRangeStart w:id="65"/>
      <w:r>
        <w:rPr>
          <w:noProof/>
        </w:rPr>
        <w:lastRenderedPageBreak/>
        <mc:AlternateContent>
          <mc:Choice Requires="wps">
            <w:drawing>
              <wp:anchor distT="0" distB="0" distL="0" distR="0" simplePos="0" relativeHeight="12" behindDoc="0" locked="0" layoutInCell="1" allowOverlap="1" wp14:anchorId="14527BC8" wp14:editId="3B637402">
                <wp:simplePos x="0" y="0"/>
                <wp:positionH relativeFrom="column">
                  <wp:align>center</wp:align>
                </wp:positionH>
                <wp:positionV relativeFrom="paragraph">
                  <wp:posOffset>635</wp:posOffset>
                </wp:positionV>
                <wp:extent cx="4993640" cy="5821045"/>
                <wp:effectExtent l="0" t="0" r="0" b="0"/>
                <wp:wrapSquare wrapText="largest"/>
                <wp:docPr id="13" name="Rahmen4"/>
                <wp:cNvGraphicFramePr/>
                <a:graphic xmlns:a="http://schemas.openxmlformats.org/drawingml/2006/main">
                  <a:graphicData uri="http://schemas.microsoft.com/office/word/2010/wordprocessingShape">
                    <wps:wsp>
                      <wps:cNvSpPr txBox="1"/>
                      <wps:spPr>
                        <a:xfrm>
                          <a:off x="0" y="0"/>
                          <a:ext cx="4993640" cy="5821045"/>
                        </a:xfrm>
                        <a:prstGeom prst="rect">
                          <a:avLst/>
                        </a:prstGeom>
                      </wps:spPr>
                      <wps:txbx>
                        <w:txbxContent>
                          <w:p w14:paraId="2C930FCC" w14:textId="77777777" w:rsidR="00B023A8" w:rsidRDefault="002E293C">
                            <w:pPr>
                              <w:pStyle w:val="Figure"/>
                            </w:pPr>
                            <w:r>
                              <w:rPr>
                                <w:noProof/>
                              </w:rPr>
                              <w:drawing>
                                <wp:inline distT="0" distB="0" distL="0" distR="0" wp14:anchorId="75D5E890" wp14:editId="2A47E595">
                                  <wp:extent cx="4993640" cy="3535045"/>
                                  <wp:effectExtent l="0" t="0" r="0" b="0"/>
                                  <wp:docPr id="1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4"/>
                                          <pic:cNvPicPr>
                                            <a:picLocks noChangeAspect="1" noChangeArrowheads="1"/>
                                          </pic:cNvPicPr>
                                        </pic:nvPicPr>
                                        <pic:blipFill>
                                          <a:blip r:embed="rId13"/>
                                          <a:stretch>
                                            <a:fillRect/>
                                          </a:stretch>
                                        </pic:blipFill>
                                        <pic:spPr bwMode="auto">
                                          <a:xfrm>
                                            <a:off x="0" y="0"/>
                                            <a:ext cx="4993640" cy="3535045"/>
                                          </a:xfrm>
                                          <a:prstGeom prst="rect">
                                            <a:avLst/>
                                          </a:prstGeom>
                                        </pic:spPr>
                                      </pic:pic>
                                    </a:graphicData>
                                  </a:graphic>
                                </wp:inline>
                              </w:drawing>
                            </w:r>
                            <w:r>
                              <w:t xml:space="preserve">Figure 4 | Group differences. Origination </w:t>
                            </w:r>
                            <w:r>
                              <w:rPr>
                                <w:rFonts w:cs="Lohit Devanagari"/>
                                <w:color w:val="auto"/>
                                <w:sz w:val="24"/>
                                <w:szCs w:val="24"/>
                              </w:rPr>
                              <w:t>likelihood</w:t>
                            </w:r>
                            <w:r>
                              <w:t xml:space="preserve"> for all major phyla and across time after cooling-cooling compared to a</w:t>
                            </w:r>
                            <w:r>
                              <w:t xml:space="preserve">ll other </w:t>
                            </w:r>
                            <w:proofErr w:type="spellStart"/>
                            <w:r>
                              <w:t>palaeoclimate</w:t>
                            </w:r>
                            <w:proofErr w:type="spellEnd"/>
                            <w:r>
                              <w:t xml:space="preserve"> interactions. The red point shows the overall response, grey points per phyla, and brown points response per time slice. Grey lines show 95% confidence intervals. Stage 14 is the oldest stage included in analysis, and stage 94 the yo</w:t>
                            </w:r>
                            <w:r>
                              <w:t xml:space="preserve">ungest. The phyla </w:t>
                            </w:r>
                            <w:proofErr w:type="spellStart"/>
                            <w:r>
                              <w:t>Hemichordata</w:t>
                            </w:r>
                            <w:proofErr w:type="spellEnd"/>
                            <w:r>
                              <w:t xml:space="preserve"> and Nematoda were removed from the analysis due to insufficient data. </w:t>
                            </w:r>
                          </w:p>
                        </w:txbxContent>
                      </wps:txbx>
                      <wps:bodyPr lIns="0" tIns="0" rIns="0" bIns="0" anchor="t">
                        <a:noAutofit/>
                      </wps:bodyPr>
                    </wps:wsp>
                  </a:graphicData>
                </a:graphic>
              </wp:anchor>
            </w:drawing>
          </mc:Choice>
          <mc:Fallback>
            <w:pict>
              <v:shapetype w14:anchorId="14527BC8" id="_x0000_t202" coordsize="21600,21600" o:spt="202" path="m,l,21600r21600,l21600,xe">
                <v:stroke joinstyle="miter"/>
                <v:path gradientshapeok="t" o:connecttype="rect"/>
              </v:shapetype>
              <v:shape id="Rahmen4" o:spid="_x0000_s1029" type="#_x0000_t202" style="position:absolute;margin-left:0;margin-top:.05pt;width:393.2pt;height:458.35pt;z-index: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" filled="f" stroked="f">
                <v:textbox inset="0,0,0,0">
                  <w:txbxContent>
                    <w:p w14:paraId="2C930FCC" w14:textId="77777777" w:rsidR="00B023A8" w:rsidRDefault="002E293C">
                      <w:pPr>
                        <w:pStyle w:val="Figure"/>
                      </w:pPr>
                      <w:r>
                        <w:rPr>
                          <w:noProof/>
                        </w:rPr>
                        <w:drawing>
                          <wp:inline distT="0" distB="0" distL="0" distR="0" wp14:anchorId="75D5E890" wp14:editId="2A47E595">
                            <wp:extent cx="4993640" cy="3535045"/>
                            <wp:effectExtent l="0" t="0" r="0" b="0"/>
                            <wp:docPr id="1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4"/>
                                    <pic:cNvPicPr>
                                      <a:picLocks noChangeAspect="1" noChangeArrowheads="1"/>
                                    </pic:cNvPicPr>
                                  </pic:nvPicPr>
                                  <pic:blipFill>
                                    <a:blip r:embed="rId13"/>
                                    <a:stretch>
                                      <a:fillRect/>
                                    </a:stretch>
                                  </pic:blipFill>
                                  <pic:spPr bwMode="auto">
                                    <a:xfrm>
                                      <a:off x="0" y="0"/>
                                      <a:ext cx="4993640" cy="3535045"/>
                                    </a:xfrm>
                                    <a:prstGeom prst="rect">
                                      <a:avLst/>
                                    </a:prstGeom>
                                  </pic:spPr>
                                </pic:pic>
                              </a:graphicData>
                            </a:graphic>
                          </wp:inline>
                        </w:drawing>
                      </w:r>
                      <w:r>
                        <w:t xml:space="preserve">Figure 4 | Group differences. Origination </w:t>
                      </w:r>
                      <w:r>
                        <w:rPr>
                          <w:rFonts w:cs="Lohit Devanagari"/>
                          <w:color w:val="auto"/>
                          <w:sz w:val="24"/>
                          <w:szCs w:val="24"/>
                        </w:rPr>
                        <w:t>likelihood</w:t>
                      </w:r>
                      <w:r>
                        <w:t xml:space="preserve"> for all major phyla and across time after cooling-cooling compared to a</w:t>
                      </w:r>
                      <w:r>
                        <w:t xml:space="preserve">ll other </w:t>
                      </w:r>
                      <w:proofErr w:type="spellStart"/>
                      <w:r>
                        <w:t>palaeoclimate</w:t>
                      </w:r>
                      <w:proofErr w:type="spellEnd"/>
                      <w:r>
                        <w:t xml:space="preserve"> interactions. The red point shows the overall response, grey points per phyla, and brown points response per time slice. Grey lines show 95% confidence intervals. Stage 14 is the oldest stage included in analysis, and stage 94 the yo</w:t>
                      </w:r>
                      <w:r>
                        <w:t xml:space="preserve">ungest. The phyla </w:t>
                      </w:r>
                      <w:proofErr w:type="spellStart"/>
                      <w:r>
                        <w:t>Hemichordata</w:t>
                      </w:r>
                      <w:proofErr w:type="spellEnd"/>
                      <w:r>
                        <w:t xml:space="preserve"> and Nematoda were removed from the analysis due to insufficient data. </w:t>
                      </w:r>
                    </w:p>
                  </w:txbxContent>
                </v:textbox>
                <w10:wrap type="square" side="largest"/>
              </v:shape>
            </w:pict>
          </mc:Fallback>
        </mc:AlternateContent>
      </w:r>
      <w:commentRangeEnd w:id="65"/>
      <w:r w:rsidR="0087759C">
        <w:rPr>
          <w:rStyle w:val="Kommentarzeichen"/>
        </w:rPr>
        <w:commentReference w:id="65"/>
      </w:r>
    </w:p>
    <w:p w14:paraId="2F6052F1" w14:textId="77777777" w:rsidR="00B023A8" w:rsidRDefault="002E293C">
      <w:r>
        <w:br w:type="page"/>
      </w:r>
    </w:p>
    <w:p w14:paraId="1D5AC31E" w14:textId="77777777" w:rsidR="00B023A8" w:rsidRDefault="002E293C">
      <w:r>
        <w:rPr>
          <w:b/>
          <w:bCs/>
        </w:rPr>
        <w:lastRenderedPageBreak/>
        <w:t>Methodology</w:t>
      </w:r>
    </w:p>
    <w:p w14:paraId="3DFC1F07" w14:textId="77777777" w:rsidR="00B023A8" w:rsidRDefault="002E293C">
      <w:r>
        <w:rPr>
          <w:u w:val="single"/>
        </w:rPr>
        <w:t>Fossil data</w:t>
      </w:r>
    </w:p>
    <w:p w14:paraId="0C3F342D" w14:textId="520DDE02" w:rsidR="00B023A8" w:rsidRDefault="002E293C">
      <w:r>
        <w:t xml:space="preserve">We </w:t>
      </w:r>
      <w:r>
        <w:t>accessed</w:t>
      </w:r>
      <w:r>
        <w:t xml:space="preserve"> data from the Paleobiology Database (</w:t>
      </w:r>
      <w:proofErr w:type="spellStart"/>
      <w:r>
        <w:t>PaleoDB</w:t>
      </w:r>
      <w:proofErr w:type="spellEnd"/>
      <w:r>
        <w:t xml:space="preserve">, paleobiodb.org) using the </w:t>
      </w:r>
      <w:proofErr w:type="spellStart"/>
      <w:r>
        <w:t>chronosphere</w:t>
      </w:r>
      <w:proofErr w:type="spellEnd"/>
      <w:r>
        <w:t xml:space="preserve"> package interface </w:t>
      </w:r>
      <w:bookmarkStart w:id="66" w:name="ZOTERO_BREF_qvNGE3zXy7aL"/>
      <w:r>
        <w:t>(</w:t>
      </w:r>
      <w:del w:id="67" w:author="Manuel Steinbauer" w:date="2020-12-11T20:04:00Z">
        <w:r w:rsidDel="003B532B">
          <w:delText xml:space="preserve">À. T. </w:delText>
        </w:r>
      </w:del>
      <w:r>
        <w:t>Kocsi</w:t>
      </w:r>
      <w:r>
        <w:t>s &amp; Raja, 2020)</w:t>
      </w:r>
      <w:bookmarkEnd w:id="66"/>
      <w:r>
        <w:t xml:space="preserve"> on </w:t>
      </w:r>
      <w:r>
        <w:t>03</w:t>
      </w:r>
      <w:r>
        <w:t xml:space="preserve"> December 2020, including all occurrences from the Ediacaran to the Holocene. All analyses were conducted at the genus level. This taxonomic level is a compromise between uncertainty in the species level taxonomy of fossils and data lo</w:t>
      </w:r>
      <w:r>
        <w:t xml:space="preserve">ss at coarser taxonomic resolutions </w:t>
      </w:r>
      <w:bookmarkStart w:id="68" w:name="ZOTERO_BREF_VCbFSznuhJU8"/>
      <w:r>
        <w:t>(Valentine, 1974)</w:t>
      </w:r>
      <w:bookmarkEnd w:id="68"/>
      <w:r>
        <w:t xml:space="preserve">. We filtered the data to only comprise marine animal taxa and heterotrophic protists, i.e. the same taxonomic groups listed in </w:t>
      </w:r>
      <w:proofErr w:type="spellStart"/>
      <w:r>
        <w:t>Sepkoski’s</w:t>
      </w:r>
      <w:proofErr w:type="spellEnd"/>
      <w:r>
        <w:t xml:space="preserve"> </w:t>
      </w:r>
      <w:bookmarkStart w:id="69" w:name="ZOTERO_BREF_AqPOGllm9aq3"/>
      <w:r>
        <w:t>(2002)</w:t>
      </w:r>
      <w:bookmarkEnd w:id="69"/>
      <w:r>
        <w:t xml:space="preserve"> compendium, following common processing recommendations </w:t>
      </w:r>
      <w:bookmarkStart w:id="70" w:name="ZOTERO_BREF_iLOvko8VdHDf"/>
      <w:r>
        <w:t>(</w:t>
      </w:r>
      <w:del w:id="71" w:author="Manuel Steinbauer" w:date="2020-12-11T20:04:00Z">
        <w:r w:rsidDel="003B532B">
          <w:delText xml:space="preserve">À. T. </w:delText>
        </w:r>
      </w:del>
      <w:r>
        <w:t>Kocsis et al., 2019)</w:t>
      </w:r>
      <w:bookmarkEnd w:id="70"/>
      <w:r>
        <w:t xml:space="preserve">. Previous studies on the relationship between temperature and biodiversity were mainly based on </w:t>
      </w:r>
      <w:proofErr w:type="spellStart"/>
      <w:r>
        <w:t>Sepkoski’s</w:t>
      </w:r>
      <w:proofErr w:type="spellEnd"/>
      <w:r>
        <w:t xml:space="preserve"> compendium, rendering this data optimal for comparison purposes of our novel model structures. We binned the data to one o</w:t>
      </w:r>
      <w:r>
        <w:t xml:space="preserve">f 80 geological stages </w:t>
      </w:r>
      <w:bookmarkStart w:id="72" w:name="ZOTERO_BREF_hW09JlS6Zbjo"/>
      <w:r>
        <w:t>(</w:t>
      </w:r>
      <w:proofErr w:type="spellStart"/>
      <w:r>
        <w:t>Ogg</w:t>
      </w:r>
      <w:proofErr w:type="spellEnd"/>
      <w:r>
        <w:t xml:space="preserve"> et al., 2016)</w:t>
      </w:r>
      <w:bookmarkEnd w:id="72"/>
      <w:r>
        <w:t xml:space="preserve">, ranging from the Ordovician to the Pleistocene. The Holocene as well as stages older than the Ordovician were excluded from the analysis. Ordovician stages were resolved using biozone and formation entries due to </w:t>
      </w:r>
      <w:r>
        <w:t xml:space="preserve">potential stratigraphic errors </w:t>
      </w:r>
      <w:bookmarkStart w:id="73" w:name="ZOTERO_BREF_UndyiEXWLpN9"/>
      <w:r>
        <w:t>(</w:t>
      </w:r>
      <w:del w:id="74" w:author="Manuel Steinbauer" w:date="2020-12-11T20:04:00Z">
        <w:r w:rsidDel="003B532B">
          <w:delText xml:space="preserve">À. T. </w:delText>
        </w:r>
      </w:del>
      <w:r>
        <w:t>Kocsis et al., 2019)</w:t>
      </w:r>
      <w:bookmarkEnd w:id="73"/>
      <w:r>
        <w:t>. Further data cleaning included removal of uncertain taxonomical ranks, duplicates in bins, single-collection, and single-reference taxa as well as missing higher-level taxonomy. Taxa confined to a</w:t>
      </w:r>
      <w:r>
        <w:t xml:space="preserve"> single stage (singletons) were excluded as they tend to produce undesirable distortions of the fossil record </w:t>
      </w:r>
      <w:bookmarkStart w:id="75" w:name="ZOTERO_BREF_kZIHtOa7xeH6"/>
      <w:r>
        <w:t>(Foote, 2000)</w:t>
      </w:r>
      <w:bookmarkEnd w:id="75"/>
      <w:r>
        <w:t xml:space="preserve">. Collections from unlithified sediments were omitted to reduce sampling bias </w:t>
      </w:r>
      <w:bookmarkStart w:id="76" w:name="ZOTERO_BREF_6eS1fkFVNEla"/>
      <w:r>
        <w:t>(</w:t>
      </w:r>
      <w:proofErr w:type="spellStart"/>
      <w:del w:id="77" w:author="Manuel Steinbauer" w:date="2020-12-11T20:07:00Z">
        <w:r w:rsidDel="00EA3FE4">
          <w:delText xml:space="preserve">John </w:delText>
        </w:r>
      </w:del>
      <w:r>
        <w:t>Alroy</w:t>
      </w:r>
      <w:proofErr w:type="spellEnd"/>
      <w:r>
        <w:t xml:space="preserve"> et al., 2008)</w:t>
      </w:r>
      <w:bookmarkEnd w:id="76"/>
      <w:r>
        <w:t xml:space="preserve">. We then applied shareholder </w:t>
      </w:r>
      <w:r>
        <w:t xml:space="preserve">quorum subsampling (SQS) for sampling </w:t>
      </w:r>
      <w:proofErr w:type="spellStart"/>
      <w:r>
        <w:t>standardisation</w:t>
      </w:r>
      <w:proofErr w:type="spellEnd"/>
      <w:r>
        <w:t xml:space="preserve"> </w:t>
      </w:r>
      <w:bookmarkStart w:id="78" w:name="ZOTERO_BREF_Dhh7JAjrqrbY"/>
      <w:r>
        <w:t>(</w:t>
      </w:r>
      <w:proofErr w:type="spellStart"/>
      <w:del w:id="79" w:author="Manuel Steinbauer" w:date="2020-12-11T20:04:00Z">
        <w:r w:rsidDel="003B532B">
          <w:delText xml:space="preserve">John </w:delText>
        </w:r>
      </w:del>
      <w:r>
        <w:t>Alroy</w:t>
      </w:r>
      <w:proofErr w:type="spellEnd"/>
      <w:r>
        <w:t>, 2010)</w:t>
      </w:r>
      <w:bookmarkEnd w:id="78"/>
      <w:r>
        <w:t>. SQS is based on frequency distribution coverage of taxa, drawing collections until estimated coverage reaches a fixed target (i.e., until a shareholder quorum is attained). For this,</w:t>
      </w:r>
      <w:r>
        <w:t xml:space="preserve"> we used a shareholder quorum of 0.8. SQS was applied excluding dominant taxa from all calculations involving frequencies and with a separate treatment of the largest collection in each time slice. </w:t>
      </w:r>
      <w:commentRangeStart w:id="80"/>
      <w:r>
        <w:t xml:space="preserve">We then transformed occurrence data into ranges congruent </w:t>
      </w:r>
      <w:r>
        <w:t>to a time series with one single origination and extinction event for each genus.  The final data set contained ten major marine fossil phyla (Suppl. Figure 2, Suppl. Table 5).</w:t>
      </w:r>
      <w:commentRangeEnd w:id="80"/>
      <w:r w:rsidR="00B35751">
        <w:rPr>
          <w:rStyle w:val="Kommentarzeichen"/>
        </w:rPr>
        <w:commentReference w:id="80"/>
      </w:r>
    </w:p>
    <w:p w14:paraId="6FC153A6" w14:textId="77777777" w:rsidR="00B023A8" w:rsidRDefault="002E293C">
      <w:r>
        <w:rPr>
          <w:u w:val="single"/>
        </w:rPr>
        <w:t>Climate proxy data</w:t>
      </w:r>
    </w:p>
    <w:p w14:paraId="66B2F513" w14:textId="77777777" w:rsidR="00B023A8" w:rsidRDefault="002E293C">
      <w:r>
        <w:t>To reconstruct temperature change over time, we used the tro</w:t>
      </w:r>
      <w:r>
        <w:t xml:space="preserve">pical whole surface water (mixed layers &lt; 300 m deep) oxygen isotope dataset from a compilation of marine carbonate isotopes </w:t>
      </w:r>
      <w:bookmarkStart w:id="81" w:name="ZOTERO_BREF_Kb4SZOpRdmrF"/>
      <w:r>
        <w:t>(</w:t>
      </w:r>
      <w:proofErr w:type="spellStart"/>
      <w:r>
        <w:t>Veizer</w:t>
      </w:r>
      <w:proofErr w:type="spellEnd"/>
      <w:r>
        <w:t xml:space="preserve"> &amp; </w:t>
      </w:r>
      <w:proofErr w:type="spellStart"/>
      <w:r>
        <w:t>Prokoph</w:t>
      </w:r>
      <w:proofErr w:type="spellEnd"/>
      <w:r>
        <w:t>, 2015)</w:t>
      </w:r>
      <w:bookmarkEnd w:id="81"/>
      <w:r>
        <w:t xml:space="preserve">. The </w:t>
      </w:r>
      <w:r>
        <w:rPr>
          <w:rFonts w:cstheme="minorHAnsi"/>
        </w:rPr>
        <w:t>δ</w:t>
      </w:r>
      <w:r>
        <w:rPr>
          <w:vertAlign w:val="superscript"/>
        </w:rPr>
        <w:t>18</w:t>
      </w:r>
      <w:r>
        <w:t>O values of well-preserved calcareous shells are often considered as the best available temperatur</w:t>
      </w:r>
      <w:r>
        <w:t xml:space="preserve">e proxy for the fossil record </w:t>
      </w:r>
      <w:bookmarkStart w:id="82" w:name="ZOTERO_BREF_IpJV5A2nDHyS"/>
      <w:r>
        <w:t>(Song et al., 2019)</w:t>
      </w:r>
      <w:bookmarkEnd w:id="82"/>
      <w:r>
        <w:t xml:space="preserve">. To reduce bias while calculating palaeotemperature from the raw </w:t>
      </w:r>
      <w:r>
        <w:rPr>
          <w:rFonts w:cstheme="minorHAnsi"/>
        </w:rPr>
        <w:t>δ</w:t>
      </w:r>
      <w:r>
        <w:rPr>
          <w:vertAlign w:val="superscript"/>
        </w:rPr>
        <w:t>18</w:t>
      </w:r>
      <w:r>
        <w:t xml:space="preserve">O values, we followed the recommended data processing of </w:t>
      </w:r>
      <w:bookmarkStart w:id="83" w:name="ZOTERO_BREF_pu6w7KGzdD5m"/>
      <w:r>
        <w:t>(</w:t>
      </w:r>
      <w:proofErr w:type="spellStart"/>
      <w:r>
        <w:t>Veizer</w:t>
      </w:r>
      <w:proofErr w:type="spellEnd"/>
      <w:r>
        <w:t xml:space="preserve"> &amp; </w:t>
      </w:r>
      <w:proofErr w:type="spellStart"/>
      <w:r>
        <w:t>Prokoph</w:t>
      </w:r>
      <w:proofErr w:type="spellEnd"/>
      <w:r>
        <w:t>, 2015)</w:t>
      </w:r>
      <w:bookmarkEnd w:id="83"/>
      <w:r>
        <w:t>, including adjustments for the long-term trend in oxygen</w:t>
      </w:r>
      <w:r>
        <w:t xml:space="preserve"> isotopic composition of seawater as well as averaging of tropical and subtropical records. We </w:t>
      </w:r>
      <w:r>
        <w:lastRenderedPageBreak/>
        <w:t>subsequently binned temperature data based on isotope values to geological stages to provide global mean temperature for each of the 81 stages used in our analys</w:t>
      </w:r>
      <w:r>
        <w:t xml:space="preserve">is. </w:t>
      </w:r>
    </w:p>
    <w:p w14:paraId="7A70B7C9" w14:textId="77777777" w:rsidR="00B023A8" w:rsidRDefault="002E293C">
      <w:r>
        <w:rPr>
          <w:u w:val="single"/>
        </w:rPr>
        <w:t>Statistical analysis</w:t>
      </w:r>
    </w:p>
    <w:p w14:paraId="51478AB6" w14:textId="77777777" w:rsidR="00B023A8" w:rsidRDefault="002E293C">
      <w:proofErr w:type="spellStart"/>
      <w:r>
        <w:rPr>
          <w:i/>
          <w:iCs/>
        </w:rPr>
        <w:t>Generalised</w:t>
      </w:r>
      <w:proofErr w:type="spellEnd"/>
      <w:r>
        <w:rPr>
          <w:i/>
          <w:iCs/>
        </w:rPr>
        <w:t xml:space="preserve"> linear mixed effect models</w:t>
      </w:r>
    </w:p>
    <w:p w14:paraId="40A14926" w14:textId="77777777" w:rsidR="00B023A8" w:rsidRDefault="002E293C">
      <w:r>
        <w:t xml:space="preserve">All analyses were carried out in R </w:t>
      </w:r>
      <w:bookmarkStart w:id="84" w:name="ZOTERO_BREF_fuxf8CnHHGPe"/>
      <w:r>
        <w:t>(R Core Team, 2020)</w:t>
      </w:r>
      <w:bookmarkEnd w:id="84"/>
      <w:r>
        <w:t xml:space="preserve">. We used the lme4 package </w:t>
      </w:r>
      <w:bookmarkStart w:id="85" w:name="ZOTERO_BREF_uSsv5S9wnow1"/>
      <w:r>
        <w:t>(Bates et al., 2014)</w:t>
      </w:r>
      <w:bookmarkEnd w:id="85"/>
      <w:r>
        <w:t xml:space="preserve"> to perform the analysis, and the </w:t>
      </w:r>
      <w:proofErr w:type="spellStart"/>
      <w:r>
        <w:t>tidyverse</w:t>
      </w:r>
      <w:proofErr w:type="spellEnd"/>
      <w:r>
        <w:t xml:space="preserve"> package compendium </w:t>
      </w:r>
      <w:bookmarkStart w:id="86" w:name="ZOTERO_BREF_zNA4QBFPJnNW"/>
      <w:r>
        <w:t>(Wickham et al., 2019)</w:t>
      </w:r>
      <w:bookmarkEnd w:id="86"/>
      <w:r>
        <w:t xml:space="preserve"> for data processing and </w:t>
      </w:r>
      <w:proofErr w:type="spellStart"/>
      <w:r>
        <w:t>visualisation</w:t>
      </w:r>
      <w:proofErr w:type="spellEnd"/>
      <w:r>
        <w:t xml:space="preserve">. We quantified the effect of temperature change interacting with past temperature trends on origination probability using </w:t>
      </w:r>
      <w:proofErr w:type="spellStart"/>
      <w:r>
        <w:t>generalise</w:t>
      </w:r>
      <w:r>
        <w:t>d</w:t>
      </w:r>
      <w:proofErr w:type="spellEnd"/>
      <w:r>
        <w:t xml:space="preserve"> linear mixed effect models with a binomial family error (GLMMs) </w:t>
      </w:r>
      <w:bookmarkStart w:id="87" w:name="ZOTERO_BREF_jPtWB4Nghngj"/>
      <w:r>
        <w:t>(</w:t>
      </w:r>
      <w:proofErr w:type="spellStart"/>
      <w:r>
        <w:t>Bolker</w:t>
      </w:r>
      <w:proofErr w:type="spellEnd"/>
      <w:r>
        <w:t xml:space="preserve"> et al., 2009)</w:t>
      </w:r>
      <w:bookmarkEnd w:id="87"/>
      <w:r>
        <w:t xml:space="preserve">. The additive and multiplicative effects of cumulative temperature change were tested against the probability of origination in each time interval in the form: </w:t>
      </w:r>
      <w:r>
        <w:br/>
      </w:r>
      <w:proofErr w:type="spellStart"/>
      <w:r>
        <w:t>glm</w:t>
      </w:r>
      <w:proofErr w:type="spellEnd"/>
      <w:r>
        <w:t xml:space="preserve"> (ex</w:t>
      </w:r>
      <w:r>
        <w:t>tinct ~ ∆</w:t>
      </w:r>
      <w:proofErr w:type="spellStart"/>
      <w:r>
        <w:t>T</w:t>
      </w:r>
      <w:r>
        <w:rPr>
          <w:vertAlign w:val="subscript"/>
        </w:rPr>
        <w:t>trend</w:t>
      </w:r>
      <w:proofErr w:type="spellEnd"/>
      <w:r>
        <w:t xml:space="preserve"> : ∆</w:t>
      </w:r>
      <w:proofErr w:type="spellStart"/>
      <w:r>
        <w:t>T</w:t>
      </w:r>
      <w:r>
        <w:rPr>
          <w:vertAlign w:val="subscript"/>
        </w:rPr>
        <w:t>change</w:t>
      </w:r>
      <w:proofErr w:type="spellEnd"/>
      <w:r>
        <w:t xml:space="preserve"> + (1 | Genus), family = binomial). </w:t>
      </w:r>
    </w:p>
    <w:p w14:paraId="06801944" w14:textId="77777777" w:rsidR="00B023A8" w:rsidRDefault="002E293C">
      <w:r>
        <w:t>We calculated the change in temperature for each geologic change compared to the previous stage (∆</w:t>
      </w:r>
      <w:proofErr w:type="spellStart"/>
      <w:r>
        <w:t>T</w:t>
      </w:r>
      <w:r>
        <w:rPr>
          <w:vertAlign w:val="subscript"/>
        </w:rPr>
        <w:t>change</w:t>
      </w:r>
      <w:proofErr w:type="spellEnd"/>
      <w:r>
        <w:t>). We computed long-term temperature trends (∆</w:t>
      </w:r>
      <w:proofErr w:type="spellStart"/>
      <w:r>
        <w:t>T</w:t>
      </w:r>
      <w:r>
        <w:rPr>
          <w:vertAlign w:val="subscript"/>
        </w:rPr>
        <w:t>trend</w:t>
      </w:r>
      <w:proofErr w:type="spellEnd"/>
      <w:r>
        <w:t xml:space="preserve">) from ordinary least squares. Each </w:t>
      </w:r>
      <w:r>
        <w:t xml:space="preserve">of the trends covered a successively growing time of temperature history: Trend.st1 ranged one stage back, trend.st2 two stages, …, trend.st10 ten stages. </w:t>
      </w:r>
      <w:commentRangeStart w:id="88"/>
      <w:r>
        <w:t>To exclude ∆</w:t>
      </w:r>
      <w:proofErr w:type="spellStart"/>
      <w:r>
        <w:t>T</w:t>
      </w:r>
      <w:r>
        <w:rPr>
          <w:vertAlign w:val="subscript"/>
        </w:rPr>
        <w:t>change</w:t>
      </w:r>
      <w:proofErr w:type="spellEnd"/>
      <w:r>
        <w:rPr>
          <w:vertAlign w:val="subscript"/>
        </w:rPr>
        <w:t xml:space="preserve"> </w:t>
      </w:r>
      <w:r>
        <w:t>from the long-term trend, each ∆</w:t>
      </w:r>
      <w:proofErr w:type="spellStart"/>
      <w:r>
        <w:t>T</w:t>
      </w:r>
      <w:r>
        <w:rPr>
          <w:vertAlign w:val="subscript"/>
        </w:rPr>
        <w:t>trend</w:t>
      </w:r>
      <w:proofErr w:type="spellEnd"/>
      <w:r>
        <w:t xml:space="preserve">  started one stage prior to the focal stage. We controlled for the fact that observations on the same genus are non-independent by including genus identity as a random effect. We used a dynamic model framework to select the best performing ∆</w:t>
      </w:r>
      <w:proofErr w:type="spellStart"/>
      <w:r>
        <w:t>T</w:t>
      </w:r>
      <w:r>
        <w:rPr>
          <w:vertAlign w:val="subscript"/>
        </w:rPr>
        <w:t>trend</w:t>
      </w:r>
      <w:proofErr w:type="spellEnd"/>
      <w:r>
        <w:rPr>
          <w:vertAlign w:val="subscript"/>
        </w:rPr>
        <w:t xml:space="preserve"> </w:t>
      </w:r>
      <w:r>
        <w:t>(Suppl.</w:t>
      </w:r>
      <w:r>
        <w:t xml:space="preserve"> Table 6)</w:t>
      </w:r>
      <w:r>
        <w:t>. This implies calculating 10 GLMMs for each ∆</w:t>
      </w:r>
      <w:proofErr w:type="spellStart"/>
      <w:r>
        <w:t>T</w:t>
      </w:r>
      <w:r>
        <w:rPr>
          <w:vertAlign w:val="subscript"/>
        </w:rPr>
        <w:t>trend</w:t>
      </w:r>
      <w:proofErr w:type="spellEnd"/>
      <w:r>
        <w:t xml:space="preserve"> while keeping ∆</w:t>
      </w:r>
      <w:proofErr w:type="spellStart"/>
      <w:r>
        <w:t>T</w:t>
      </w:r>
      <w:r>
        <w:rPr>
          <w:vertAlign w:val="subscript"/>
        </w:rPr>
        <w:t>change</w:t>
      </w:r>
      <w:proofErr w:type="spellEnd"/>
      <w:r>
        <w:t xml:space="preserve"> fixed. Instead of calculating one model for all ∆</w:t>
      </w:r>
      <w:proofErr w:type="spellStart"/>
      <w:r>
        <w:t>T</w:t>
      </w:r>
      <w:r>
        <w:rPr>
          <w:vertAlign w:val="subscript"/>
        </w:rPr>
        <w:t>change</w:t>
      </w:r>
      <w:commentRangeEnd w:id="88"/>
      <w:proofErr w:type="spellEnd"/>
      <w:r w:rsidR="00862F8C">
        <w:rPr>
          <w:rStyle w:val="Kommentarzeichen"/>
        </w:rPr>
        <w:commentReference w:id="88"/>
      </w:r>
      <w:r>
        <w:t>, we distinguished short-term warming from short-term cooling. This enabled us to quantify the differences in origi</w:t>
      </w:r>
      <w:r>
        <w:t xml:space="preserve">nation likelihood per </w:t>
      </w:r>
      <w:proofErr w:type="spellStart"/>
      <w:r>
        <w:t>palaeoclimate</w:t>
      </w:r>
      <w:proofErr w:type="spellEnd"/>
      <w:r>
        <w:t xml:space="preserve"> interaction (cooling-cooling, warming-cooling, cooling-warming, warming-warming, where the first word denotes the long-term temperature trend, and the second word the short-term temperature change). For comparison of mod</w:t>
      </w:r>
      <w:r>
        <w:t xml:space="preserve">el performance, Akaike’s information criterion (AIC) was used. For likelihood approximation, we </w:t>
      </w:r>
      <w:r>
        <w:t>applied</w:t>
      </w:r>
      <w:r>
        <w:t xml:space="preserve"> adaptive Gauss-Hermite quadrature </w:t>
      </w:r>
      <w:bookmarkStart w:id="89" w:name="ZOTERO_BREF_ZOe6R1ElaoBL"/>
      <w:r>
        <w:t>(Pinheiro &amp; Chao, 2006)</w:t>
      </w:r>
      <w:bookmarkEnd w:id="89"/>
      <w:r>
        <w:t xml:space="preserve">, which reduces bias and is more robust than other approximation methods </w:t>
      </w:r>
      <w:bookmarkStart w:id="90" w:name="ZOTERO_BREF_kk4pGFcJfVK0"/>
      <w:r>
        <w:t>(</w:t>
      </w:r>
      <w:proofErr w:type="spellStart"/>
      <w:r>
        <w:t>Bolker</w:t>
      </w:r>
      <w:proofErr w:type="spellEnd"/>
      <w:r>
        <w:t xml:space="preserve"> et al., 2009)</w:t>
      </w:r>
      <w:bookmarkEnd w:id="90"/>
      <w:r>
        <w:t>.</w:t>
      </w:r>
      <w:r>
        <w:t xml:space="preserve"> We used 25 quadrature points per scalar integral, which is the maximum number of nodes in the quadrature formula of the lme4 package. </w:t>
      </w:r>
    </w:p>
    <w:p w14:paraId="7B55ECBD" w14:textId="77777777" w:rsidR="00B023A8" w:rsidRDefault="002E293C">
      <w:r>
        <w:rPr>
          <w:i/>
          <w:iCs/>
        </w:rPr>
        <w:t>Model comparison</w:t>
      </w:r>
    </w:p>
    <w:p w14:paraId="2A6800DA" w14:textId="77777777" w:rsidR="00B023A8" w:rsidRDefault="002E293C">
      <w:r>
        <w:t xml:space="preserve">Previous studies used different </w:t>
      </w:r>
      <w:commentRangeStart w:id="91"/>
      <w:r>
        <w:t xml:space="preserve">estimates </w:t>
      </w:r>
      <w:commentRangeEnd w:id="91"/>
      <w:r w:rsidR="00862F8C">
        <w:rPr>
          <w:rStyle w:val="Kommentarzeichen"/>
        </w:rPr>
        <w:commentReference w:id="91"/>
      </w:r>
      <w:r>
        <w:t>of temperature to deduce an association between origination a</w:t>
      </w:r>
      <w:r>
        <w:t xml:space="preserve">nd temperature </w:t>
      </w:r>
      <w:bookmarkStart w:id="92" w:name="ZOTERO_BREF_9zDmB4ep9A09"/>
      <w:r>
        <w:t>(Cárdenas &amp; Harries, 2010; Krug et al., 2009; Mayhew et al., 2008, 2012)</w:t>
      </w:r>
      <w:bookmarkEnd w:id="92"/>
      <w:r>
        <w:t xml:space="preserve">. Simple models correlate static temperature estimates at each interval to biodiversity at the </w:t>
      </w:r>
      <w:r>
        <w:lastRenderedPageBreak/>
        <w:t>same interval. More complex models include temporal lags of temperature, a</w:t>
      </w:r>
      <w:r>
        <w:t>llowing for a suspended response of biota to temperature change. Most recent models are based on both estimates but additionally allow for interactions of static estimates and temporal lags. We hence calculated a GLMM for each model structure from simple t</w:t>
      </w:r>
      <w:r>
        <w:t xml:space="preserve">o complex. We compared the performance of each model to a model allowing for </w:t>
      </w:r>
      <w:proofErr w:type="spellStart"/>
      <w:r>
        <w:t>palaeoclimate</w:t>
      </w:r>
      <w:proofErr w:type="spellEnd"/>
      <w:r>
        <w:t xml:space="preserve"> interactions. The latter were based on the same model structure, but explicitly allowed for interactions of long-term temperature trends and short-term climate chang</w:t>
      </w:r>
      <w:r>
        <w:t xml:space="preserve">es within a dynamic modelling framework. Dynamic implies that we let the long-term trend vary for each </w:t>
      </w:r>
      <w:proofErr w:type="spellStart"/>
      <w:r>
        <w:t>palaeoclimate</w:t>
      </w:r>
      <w:proofErr w:type="spellEnd"/>
      <w:r>
        <w:t xml:space="preserve"> interaction, and subsequently selected the best performing model. Comparison of model performance was based on AIC values with results bein</w:t>
      </w:r>
      <w:r>
        <w:t xml:space="preserve">g consistent with Bayesian information criterion. </w:t>
      </w:r>
    </w:p>
    <w:p w14:paraId="72F57E23" w14:textId="77777777" w:rsidR="00B023A8" w:rsidRDefault="002E293C">
      <w:r>
        <w:rPr>
          <w:i/>
          <w:iCs/>
        </w:rPr>
        <w:t>Origination probability</w:t>
      </w:r>
    </w:p>
    <w:p w14:paraId="4EF507D7" w14:textId="77777777" w:rsidR="00B023A8" w:rsidRDefault="002E293C">
      <w:r>
        <w:t xml:space="preserve">We separated the predicted origination response for each type of </w:t>
      </w:r>
      <w:proofErr w:type="spellStart"/>
      <w:r>
        <w:t>palaeoclimate</w:t>
      </w:r>
      <w:proofErr w:type="spellEnd"/>
      <w:r>
        <w:t xml:space="preserve"> interaction from our GLMMs using the predict() function. To test whether the response after a specific</w:t>
      </w:r>
      <w:r>
        <w:t xml:space="preserve"> </w:t>
      </w:r>
      <w:proofErr w:type="spellStart"/>
      <w:r>
        <w:t>palaeoclimate</w:t>
      </w:r>
      <w:proofErr w:type="spellEnd"/>
      <w:r>
        <w:t xml:space="preserve"> interaction significantly differs from the mean origination probability, we used Wilcoxon rank sum tests. </w:t>
      </w:r>
    </w:p>
    <w:p w14:paraId="293A9827" w14:textId="77777777" w:rsidR="00B023A8" w:rsidRDefault="002E293C">
      <w:r>
        <w:rPr>
          <w:i/>
          <w:iCs/>
        </w:rPr>
        <w:t>Effect size</w:t>
      </w:r>
    </w:p>
    <w:p w14:paraId="47EBC9DD" w14:textId="77777777" w:rsidR="00B023A8" w:rsidRDefault="002E293C">
      <w:r>
        <w:t xml:space="preserve">We applied non-parametric bootstrapping </w:t>
      </w:r>
      <w:bookmarkStart w:id="93" w:name="ZOTERO_BREF_wwAtPEqIESA3"/>
      <w:r>
        <w:t>(Mooney, 1996)</w:t>
      </w:r>
      <w:bookmarkEnd w:id="93"/>
      <w:r>
        <w:t xml:space="preserve"> and Bayesian estimation </w:t>
      </w:r>
      <w:bookmarkStart w:id="94" w:name="ZOTERO_BREF_JJ5zKgj5rfog"/>
      <w:r>
        <w:t>(</w:t>
      </w:r>
      <w:proofErr w:type="spellStart"/>
      <w:r>
        <w:t>Kruschke</w:t>
      </w:r>
      <w:proofErr w:type="spellEnd"/>
      <w:r>
        <w:t>, 2013)</w:t>
      </w:r>
      <w:bookmarkEnd w:id="94"/>
      <w:r>
        <w:t xml:space="preserve"> to the predicted originati</w:t>
      </w:r>
      <w:r>
        <w:t xml:space="preserve">on response of our GLMMS to calculate the difference in means between origination probability after cooling-cooling compared to all other </w:t>
      </w:r>
      <w:proofErr w:type="spellStart"/>
      <w:r>
        <w:t>palaeoclimate</w:t>
      </w:r>
      <w:proofErr w:type="spellEnd"/>
      <w:r>
        <w:t xml:space="preserve"> interactions (Suppl. Figure 3). While doing so, we accounted for the non-parametric nature of data (Supp</w:t>
      </w:r>
      <w:r>
        <w:t xml:space="preserve">l. Figure 4). Bootstrapping was based on 2000 repetitions. For Bayesian estimation, we used a </w:t>
      </w:r>
      <w:proofErr w:type="spellStart"/>
      <w:r>
        <w:t>markov</w:t>
      </w:r>
      <w:proofErr w:type="spellEnd"/>
      <w:r>
        <w:t xml:space="preserve"> chain monte </w:t>
      </w:r>
      <w:proofErr w:type="spellStart"/>
      <w:r>
        <w:t>carlo</w:t>
      </w:r>
      <w:proofErr w:type="spellEnd"/>
      <w:r>
        <w:t xml:space="preserve"> method with four chains, 1000 iterations, and 500 warm-up iterations. We used an informed prior for the group mean based on the originati</w:t>
      </w:r>
      <w:r>
        <w:t xml:space="preserve">on response of the whole sample, and a default exponential prior with a rate of 1/29 for the group variances. Overall increase of origination probability after cooling-cooling </w:t>
      </w:r>
      <w:proofErr w:type="spellStart"/>
      <w:r>
        <w:t>palaeoclimate</w:t>
      </w:r>
      <w:proofErr w:type="spellEnd"/>
      <w:r>
        <w:t xml:space="preserve"> interactions was calculated by dividing the estimated difference o</w:t>
      </w:r>
      <w:r>
        <w:t xml:space="preserve">f means by the baseline probability of origination. Further, we calculated Cohen’s d effect size based on the raw output of our GLMMs as well as posterior distributions after Bayesian estimation using the formula: </w:t>
      </w:r>
    </w:p>
    <w:p w14:paraId="3BABF7E1" w14:textId="77777777" w:rsidR="00B023A8" w:rsidRDefault="002E293C">
      <m:oMathPara>
        <m:oMath>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type m:val="lin"/>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d>
                    </m:num>
                    <m:den>
                      <m:r>
                        <w:rPr>
                          <w:rFonts w:ascii="Cambria Math" w:hAnsi="Cambria Math"/>
                        </w:rPr>
                        <m:t>2</m:t>
                      </m:r>
                    </m:den>
                  </m:f>
                </m:e>
              </m:rad>
            </m:den>
          </m:f>
        </m:oMath>
      </m:oMathPara>
    </w:p>
    <w:p w14:paraId="4F514F59" w14:textId="77777777" w:rsidR="00B023A8" w:rsidRDefault="002E293C">
      <w:r>
        <w:rPr>
          <w:i/>
          <w:iCs/>
        </w:rPr>
        <w:t>Group differences</w:t>
      </w:r>
    </w:p>
    <w:p w14:paraId="7D5DF6A6" w14:textId="77777777" w:rsidR="00B023A8" w:rsidRDefault="002E293C">
      <w:r>
        <w:t>Based</w:t>
      </w:r>
      <w:r>
        <w:t xml:space="preserve"> on the results from our GLMMS, we calculated the log-odds ratio for each major fossil group and for five periods spanning all studied stages. The oldest period ranged from the Tremadocian to </w:t>
      </w:r>
      <w:r>
        <w:lastRenderedPageBreak/>
        <w:t xml:space="preserve">Lochkovian, the second from the Pragian to </w:t>
      </w:r>
      <w:proofErr w:type="spellStart"/>
      <w:r>
        <w:t>Artinskian</w:t>
      </w:r>
      <w:proofErr w:type="spellEnd"/>
      <w:r>
        <w:t>, the third</w:t>
      </w:r>
      <w:r>
        <w:t xml:space="preserve"> from the Kungurian to Pliensbachian, the fourth from the Toarcian to Turonian, and the youngest period from the Coniacian to Pleistocene. Grouping of the stages was necessary to obtain a sufficient number of observations to calculate the log-odds ratio. L</w:t>
      </w:r>
      <w:r>
        <w:t xml:space="preserve">ikewise, </w:t>
      </w:r>
      <w:r>
        <w:t>we did not calculate group differences for both</w:t>
      </w:r>
      <w:r>
        <w:t xml:space="preserve"> phyla </w:t>
      </w:r>
      <w:proofErr w:type="spellStart"/>
      <w:r>
        <w:t>Hemichordata</w:t>
      </w:r>
      <w:proofErr w:type="spellEnd"/>
      <w:r>
        <w:t xml:space="preserve"> and Nematoda, as data for those phyla </w:t>
      </w:r>
      <w:r>
        <w:t>were</w:t>
      </w:r>
      <w:r>
        <w:t xml:space="preserve"> insufficient. </w:t>
      </w:r>
      <w:bookmarkStart w:id="95" w:name="_CTVL001a8cbe8d4c627410bbdd5ff34d1717bd1"/>
      <w:bookmarkEnd w:id="95"/>
    </w:p>
    <w:p w14:paraId="18CC3F09" w14:textId="77777777" w:rsidR="00B023A8" w:rsidRDefault="002E293C">
      <w:r>
        <w:br w:type="page"/>
      </w:r>
    </w:p>
    <w:p w14:paraId="6E9AF224" w14:textId="77777777" w:rsidR="00B023A8" w:rsidRDefault="002E293C">
      <w:pPr>
        <w:pStyle w:val="Literaturverzeichnis1"/>
        <w:rPr>
          <w:rFonts w:cstheme="minorBidi"/>
          <w:b/>
          <w:bCs/>
        </w:rPr>
      </w:pPr>
      <w:r>
        <w:rPr>
          <w:rFonts w:cstheme="minorBidi"/>
          <w:b/>
          <w:bCs/>
        </w:rPr>
        <w:lastRenderedPageBreak/>
        <w:t>References</w:t>
      </w:r>
    </w:p>
    <w:p w14:paraId="49483FEB" w14:textId="77777777" w:rsidR="00B023A8" w:rsidRDefault="002E293C">
      <w:pPr>
        <w:pStyle w:val="Literaturverzeichnis1"/>
      </w:pPr>
      <w:bookmarkStart w:id="96" w:name="ZOTERO_BREF_bOTkSuEV3xcw"/>
      <w:proofErr w:type="spellStart"/>
      <w:r>
        <w:t>Alroy</w:t>
      </w:r>
      <w:proofErr w:type="spellEnd"/>
      <w:r>
        <w:t xml:space="preserve">, John. (2008). Dynamics of origination and extinction in the marine fossil record. </w:t>
      </w:r>
      <w:r>
        <w:rPr>
          <w:i/>
        </w:rPr>
        <w:t>Proceedings of the N</w:t>
      </w:r>
      <w:r>
        <w:rPr>
          <w:i/>
        </w:rPr>
        <w:t>ational Academy of Sciences</w:t>
      </w:r>
      <w:r>
        <w:t xml:space="preserve">, </w:t>
      </w:r>
      <w:r>
        <w:rPr>
          <w:i/>
        </w:rPr>
        <w:t>105</w:t>
      </w:r>
      <w:r>
        <w:t>(Supplement 1), 11536–11542. https://doi.org/10.1073/pnas.0802597105</w:t>
      </w:r>
    </w:p>
    <w:p w14:paraId="73C9097D" w14:textId="77777777" w:rsidR="00B023A8" w:rsidRDefault="002E293C">
      <w:pPr>
        <w:pStyle w:val="Literaturverzeichnis1"/>
      </w:pPr>
      <w:proofErr w:type="spellStart"/>
      <w:r>
        <w:t>Alroy</w:t>
      </w:r>
      <w:proofErr w:type="spellEnd"/>
      <w:r>
        <w:t xml:space="preserve">, John. (2010). Fair sampling of taxonomic richness and unbiased estimation of origination and extinction rates. </w:t>
      </w:r>
      <w:r>
        <w:rPr>
          <w:i/>
        </w:rPr>
        <w:t>The Paleontological Society Papers</w:t>
      </w:r>
      <w:r>
        <w:t xml:space="preserve">, </w:t>
      </w:r>
      <w:r>
        <w:rPr>
          <w:i/>
        </w:rPr>
        <w:t>1</w:t>
      </w:r>
      <w:r>
        <w:rPr>
          <w:i/>
        </w:rPr>
        <w:t>6</w:t>
      </w:r>
      <w:r>
        <w:t>, 55–80.</w:t>
      </w:r>
    </w:p>
    <w:p w14:paraId="027DE891" w14:textId="77777777" w:rsidR="00B023A8" w:rsidRDefault="002E293C">
      <w:pPr>
        <w:pStyle w:val="Literaturverzeichnis1"/>
      </w:pPr>
      <w:proofErr w:type="spellStart"/>
      <w:r>
        <w:t>Alroy</w:t>
      </w:r>
      <w:proofErr w:type="spellEnd"/>
      <w:r>
        <w:t xml:space="preserve">, John, </w:t>
      </w:r>
      <w:proofErr w:type="spellStart"/>
      <w:r>
        <w:t>Aberhan</w:t>
      </w:r>
      <w:proofErr w:type="spellEnd"/>
      <w:r>
        <w:t xml:space="preserve">, M., </w:t>
      </w:r>
      <w:proofErr w:type="spellStart"/>
      <w:r>
        <w:t>Bottjer</w:t>
      </w:r>
      <w:proofErr w:type="spellEnd"/>
      <w:r>
        <w:t xml:space="preserve">, D. J., Foote, M., </w:t>
      </w:r>
      <w:proofErr w:type="spellStart"/>
      <w:r>
        <w:t>Fürsich</w:t>
      </w:r>
      <w:proofErr w:type="spellEnd"/>
      <w:r>
        <w:t xml:space="preserve">, F. T., Harries, P. J., Hendy, A. J., Holland, S. M., </w:t>
      </w:r>
      <w:proofErr w:type="spellStart"/>
      <w:r>
        <w:t>Ivany</w:t>
      </w:r>
      <w:proofErr w:type="spellEnd"/>
      <w:r>
        <w:t xml:space="preserve">, L. C., &amp; </w:t>
      </w:r>
      <w:proofErr w:type="spellStart"/>
      <w:r>
        <w:t>Kiessling</w:t>
      </w:r>
      <w:proofErr w:type="spellEnd"/>
      <w:r>
        <w:t xml:space="preserve">, W. (2008). Phanerozoic trends in the global diversity of marine invertebrates. </w:t>
      </w:r>
      <w:r>
        <w:rPr>
          <w:i/>
        </w:rPr>
        <w:t>Science</w:t>
      </w:r>
      <w:r>
        <w:t xml:space="preserve">, </w:t>
      </w:r>
      <w:r>
        <w:rPr>
          <w:i/>
        </w:rPr>
        <w:t>321</w:t>
      </w:r>
      <w:r>
        <w:t xml:space="preserve">(5885), </w:t>
      </w:r>
      <w:r>
        <w:t>97–100.</w:t>
      </w:r>
    </w:p>
    <w:p w14:paraId="334FA25F" w14:textId="77777777" w:rsidR="00B023A8" w:rsidRDefault="002E293C">
      <w:pPr>
        <w:pStyle w:val="Literaturverzeichnis1"/>
      </w:pPr>
      <w:proofErr w:type="spellStart"/>
      <w:r>
        <w:t>Alroy</w:t>
      </w:r>
      <w:proofErr w:type="spellEnd"/>
      <w:r>
        <w:t xml:space="preserve">, John, Koch, P. L., &amp; </w:t>
      </w:r>
      <w:proofErr w:type="spellStart"/>
      <w:r>
        <w:t>Zachos</w:t>
      </w:r>
      <w:proofErr w:type="spellEnd"/>
      <w:r>
        <w:t xml:space="preserve">, J. C. (2000). Global Climate Change and North American Mammalian Evolution. </w:t>
      </w:r>
      <w:r>
        <w:rPr>
          <w:i/>
        </w:rPr>
        <w:t>Paleobiology</w:t>
      </w:r>
      <w:r>
        <w:t xml:space="preserve">, </w:t>
      </w:r>
      <w:r>
        <w:rPr>
          <w:i/>
        </w:rPr>
        <w:t>26</w:t>
      </w:r>
      <w:r>
        <w:t>(4,), 259–288.</w:t>
      </w:r>
    </w:p>
    <w:p w14:paraId="1114E9FD" w14:textId="77777777" w:rsidR="00B023A8" w:rsidRDefault="002E293C">
      <w:pPr>
        <w:pStyle w:val="Literaturverzeichnis1"/>
      </w:pPr>
      <w:proofErr w:type="spellStart"/>
      <w:r>
        <w:t>Antão</w:t>
      </w:r>
      <w:proofErr w:type="spellEnd"/>
      <w:r>
        <w:t xml:space="preserve">, L. H., Bates, A. E., </w:t>
      </w:r>
      <w:proofErr w:type="spellStart"/>
      <w:r>
        <w:t>Blowes</w:t>
      </w:r>
      <w:proofErr w:type="spellEnd"/>
      <w:r>
        <w:t xml:space="preserve">, S. A., Waldock, C., Supp, S. R., </w:t>
      </w:r>
      <w:proofErr w:type="spellStart"/>
      <w:r>
        <w:t>Magurran</w:t>
      </w:r>
      <w:proofErr w:type="spellEnd"/>
      <w:r>
        <w:t xml:space="preserve">, A. E., </w:t>
      </w:r>
      <w:proofErr w:type="spellStart"/>
      <w:r>
        <w:t>Dornelas</w:t>
      </w:r>
      <w:proofErr w:type="spellEnd"/>
      <w:r>
        <w:t>, M., &amp; Sch</w:t>
      </w:r>
      <w:r>
        <w:t xml:space="preserve">ipper, A. M. (2020). Temperature-related biodiversity change across temperate marine and terrestrial systems. </w:t>
      </w:r>
      <w:r>
        <w:rPr>
          <w:i/>
        </w:rPr>
        <w:t>Nature Ecology &amp; Evolution</w:t>
      </w:r>
      <w:r>
        <w:t xml:space="preserve">, </w:t>
      </w:r>
      <w:r>
        <w:rPr>
          <w:i/>
        </w:rPr>
        <w:t>4</w:t>
      </w:r>
      <w:r>
        <w:t>(7), 927–933. https://doi.org/10.1038/s41559-020-1185-7</w:t>
      </w:r>
    </w:p>
    <w:p w14:paraId="6A61405C" w14:textId="77777777" w:rsidR="00B023A8" w:rsidRDefault="002E293C">
      <w:pPr>
        <w:pStyle w:val="Literaturverzeichnis1"/>
      </w:pPr>
      <w:r>
        <w:t xml:space="preserve">Bates, D., </w:t>
      </w:r>
      <w:proofErr w:type="spellStart"/>
      <w:r>
        <w:t>Mächler</w:t>
      </w:r>
      <w:proofErr w:type="spellEnd"/>
      <w:r>
        <w:t xml:space="preserve">, M., </w:t>
      </w:r>
      <w:proofErr w:type="spellStart"/>
      <w:r>
        <w:t>Bolker</w:t>
      </w:r>
      <w:proofErr w:type="spellEnd"/>
      <w:r>
        <w:t>, B., &amp; Walker, S. (2014). Fitt</w:t>
      </w:r>
      <w:r>
        <w:t xml:space="preserve">ing linear mixed-effects models using lme4. </w:t>
      </w:r>
      <w:proofErr w:type="spellStart"/>
      <w:r>
        <w:rPr>
          <w:i/>
        </w:rPr>
        <w:t>ArXiv</w:t>
      </w:r>
      <w:proofErr w:type="spellEnd"/>
      <w:r>
        <w:rPr>
          <w:i/>
        </w:rPr>
        <w:t xml:space="preserve"> Preprint ArXiv:1406.5823</w:t>
      </w:r>
      <w:r>
        <w:t>.</w:t>
      </w:r>
    </w:p>
    <w:p w14:paraId="2FEF0521" w14:textId="77777777" w:rsidR="00B023A8" w:rsidRDefault="002E293C">
      <w:pPr>
        <w:pStyle w:val="Literaturverzeichnis1"/>
      </w:pPr>
      <w:proofErr w:type="spellStart"/>
      <w:r>
        <w:t>Bolker</w:t>
      </w:r>
      <w:proofErr w:type="spellEnd"/>
      <w:r>
        <w:t xml:space="preserve">, B. M., Brooks, M. E., Clark, C. J., </w:t>
      </w:r>
      <w:proofErr w:type="spellStart"/>
      <w:r>
        <w:t>Geange</w:t>
      </w:r>
      <w:proofErr w:type="spellEnd"/>
      <w:r>
        <w:t>, S. W., Poulsen, J. R., Stevens, M. H. H., &amp; White, J.-S. S. (2009). Generalized linear mixed models: A practical guide for ecolo</w:t>
      </w:r>
      <w:r>
        <w:t xml:space="preserve">gy and evolution. </w:t>
      </w:r>
      <w:r>
        <w:rPr>
          <w:i/>
        </w:rPr>
        <w:t>Trends in Ecology &amp; Evolution</w:t>
      </w:r>
      <w:r>
        <w:t xml:space="preserve">, </w:t>
      </w:r>
      <w:r>
        <w:rPr>
          <w:i/>
        </w:rPr>
        <w:t>24</w:t>
      </w:r>
      <w:r>
        <w:t>(3), 127–135.</w:t>
      </w:r>
    </w:p>
    <w:p w14:paraId="7FA4988E" w14:textId="77777777" w:rsidR="00B023A8" w:rsidRDefault="002E293C">
      <w:pPr>
        <w:pStyle w:val="Literaturverzeichnis1"/>
      </w:pPr>
      <w:proofErr w:type="spellStart"/>
      <w:r>
        <w:t>Broecker</w:t>
      </w:r>
      <w:proofErr w:type="spellEnd"/>
      <w:r>
        <w:t xml:space="preserve">, W. S., &amp; Peng, T.-H. (1982). Tracers in the sea. </w:t>
      </w:r>
      <w:r>
        <w:rPr>
          <w:i/>
        </w:rPr>
        <w:t>Radiocarbon</w:t>
      </w:r>
      <w:r>
        <w:t xml:space="preserve">, </w:t>
      </w:r>
      <w:r>
        <w:rPr>
          <w:i/>
        </w:rPr>
        <w:t>24</w:t>
      </w:r>
      <w:r>
        <w:t>(3), b1–b2. https://doi.org/10.1017/S0033822200005221</w:t>
      </w:r>
    </w:p>
    <w:p w14:paraId="687D6A0F" w14:textId="77777777" w:rsidR="00B023A8" w:rsidRDefault="002E293C">
      <w:pPr>
        <w:pStyle w:val="Literaturverzeichnis1"/>
      </w:pPr>
      <w:r>
        <w:t>Button, D. J. (2017). Mass extinctions drove increased global f</w:t>
      </w:r>
      <w:r>
        <w:t xml:space="preserve">aunal cosmopolitanism on the supercontinent Pangaea. </w:t>
      </w:r>
      <w:r>
        <w:rPr>
          <w:i/>
        </w:rPr>
        <w:t>NATURE COMMUNICATIONS</w:t>
      </w:r>
      <w:r>
        <w:t>, 8. https://doi.org/10.1038/s41467-017-00827-7</w:t>
      </w:r>
    </w:p>
    <w:p w14:paraId="2E5A9FA3" w14:textId="77777777" w:rsidR="00B023A8" w:rsidRDefault="002E293C">
      <w:pPr>
        <w:pStyle w:val="Literaturverzeichnis1"/>
      </w:pPr>
      <w:r>
        <w:t xml:space="preserve">Cárdenas, A. L., &amp; Harries, P. J. (2010). Effect of nutrient availability on marine origination rates throughout the Phanerozoic eon. </w:t>
      </w:r>
      <w:r>
        <w:rPr>
          <w:i/>
        </w:rPr>
        <w:t>Nature Geoscience</w:t>
      </w:r>
      <w:r>
        <w:t xml:space="preserve">, </w:t>
      </w:r>
      <w:r>
        <w:rPr>
          <w:i/>
        </w:rPr>
        <w:t>3</w:t>
      </w:r>
      <w:r>
        <w:t>(6), 430–434. https://doi.org/10.1038/ngeo869</w:t>
      </w:r>
    </w:p>
    <w:p w14:paraId="65AAF00D" w14:textId="77777777" w:rsidR="00B023A8" w:rsidRDefault="002E293C">
      <w:pPr>
        <w:pStyle w:val="Literaturverzeichnis1"/>
      </w:pPr>
      <w:r>
        <w:t xml:space="preserve">Douglas, E. H. (2009). Climate as a Driver of Evolutionary Change. </w:t>
      </w:r>
      <w:r>
        <w:rPr>
          <w:i/>
        </w:rPr>
        <w:t>Current Biology</w:t>
      </w:r>
      <w:r>
        <w:t xml:space="preserve">, </w:t>
      </w:r>
      <w:r>
        <w:rPr>
          <w:i/>
        </w:rPr>
        <w:t>19</w:t>
      </w:r>
      <w:r>
        <w:t>(14), R575–R583. https://doi.org/10.1016/j.cub.2009.05.047</w:t>
      </w:r>
    </w:p>
    <w:p w14:paraId="69C819A2" w14:textId="77777777" w:rsidR="00B023A8" w:rsidRDefault="002E293C">
      <w:pPr>
        <w:pStyle w:val="Literaturverzeichnis1"/>
      </w:pPr>
      <w:r>
        <w:lastRenderedPageBreak/>
        <w:t xml:space="preserve">Foote, M. (2000). Origination and extinction </w:t>
      </w:r>
      <w:r>
        <w:t xml:space="preserve">components of taxonomic diversity: General problems. </w:t>
      </w:r>
      <w:r>
        <w:rPr>
          <w:i/>
        </w:rPr>
        <w:t>Paleobiology</w:t>
      </w:r>
      <w:r>
        <w:t xml:space="preserve">, </w:t>
      </w:r>
      <w:r>
        <w:rPr>
          <w:i/>
        </w:rPr>
        <w:t>26</w:t>
      </w:r>
      <w:r>
        <w:t>(sp4), 74–102.</w:t>
      </w:r>
    </w:p>
    <w:p w14:paraId="3C8C3FCE" w14:textId="77777777" w:rsidR="00B023A8" w:rsidRDefault="002E293C">
      <w:pPr>
        <w:pStyle w:val="Literaturverzeichnis1"/>
      </w:pPr>
      <w:r>
        <w:t xml:space="preserve">Gilman, S. E., Urban, M. C., Tewksbury, J., Gilchrist, G. W., &amp; Holt, R. D. (2010). A framework for community interactions under climate change. </w:t>
      </w:r>
      <w:r>
        <w:rPr>
          <w:i/>
        </w:rPr>
        <w:t>Trends in Ecology &amp; Evoluti</w:t>
      </w:r>
      <w:r>
        <w:rPr>
          <w:i/>
        </w:rPr>
        <w:t>on</w:t>
      </w:r>
      <w:r>
        <w:t xml:space="preserve">, </w:t>
      </w:r>
      <w:r>
        <w:rPr>
          <w:i/>
        </w:rPr>
        <w:t>25</w:t>
      </w:r>
      <w:r>
        <w:t>(6), 325–331. https://doi.org/10.1016/j.tree.2010.03.002</w:t>
      </w:r>
    </w:p>
    <w:p w14:paraId="6B78A783" w14:textId="77777777" w:rsidR="00B023A8" w:rsidRDefault="002E293C">
      <w:pPr>
        <w:pStyle w:val="Literaturverzeichnis1"/>
      </w:pPr>
      <w:r>
        <w:t xml:space="preserve">Hopkins, M. J., Simpson, C., &amp; </w:t>
      </w:r>
      <w:proofErr w:type="spellStart"/>
      <w:r>
        <w:t>Kiessling</w:t>
      </w:r>
      <w:proofErr w:type="spellEnd"/>
      <w:r>
        <w:t xml:space="preserve">, W. (2014). Differential niche dynamics among major marine invertebrate clades. </w:t>
      </w:r>
      <w:r>
        <w:rPr>
          <w:i/>
        </w:rPr>
        <w:t>Ecology Letters</w:t>
      </w:r>
      <w:r>
        <w:t xml:space="preserve">, </w:t>
      </w:r>
      <w:r>
        <w:rPr>
          <w:i/>
        </w:rPr>
        <w:t>17</w:t>
      </w:r>
      <w:r>
        <w:t>(3), 314–323. https://doi.org/10.1111/ele.12232</w:t>
      </w:r>
    </w:p>
    <w:p w14:paraId="0EBF3917" w14:textId="77777777" w:rsidR="00B023A8" w:rsidRDefault="002E293C">
      <w:pPr>
        <w:pStyle w:val="Literaturverzeichnis1"/>
      </w:pPr>
      <w:r>
        <w:t>Jablo</w:t>
      </w:r>
      <w:r>
        <w:t xml:space="preserve">nski, Dave. (2008). Extinction and the spatial dynamics of biodiversity. </w:t>
      </w:r>
      <w:r>
        <w:rPr>
          <w:i/>
        </w:rPr>
        <w:t>Proceedings of the National Academy of Sciences</w:t>
      </w:r>
      <w:r>
        <w:t xml:space="preserve">, </w:t>
      </w:r>
      <w:r>
        <w:rPr>
          <w:i/>
        </w:rPr>
        <w:t>105</w:t>
      </w:r>
      <w:r>
        <w:t>(Supplement 1), 11528–11535. https://doi.org/10.1073/pnas.0801919105</w:t>
      </w:r>
    </w:p>
    <w:p w14:paraId="58FDDB6E" w14:textId="77777777" w:rsidR="00B023A8" w:rsidRDefault="002E293C">
      <w:pPr>
        <w:pStyle w:val="Literaturverzeichnis1"/>
      </w:pPr>
      <w:r>
        <w:t xml:space="preserve">Kocsis, À. T., &amp; Raja, N. B. (2020). </w:t>
      </w:r>
      <w:proofErr w:type="spellStart"/>
      <w:r>
        <w:rPr>
          <w:i/>
        </w:rPr>
        <w:t>chronosphere</w:t>
      </w:r>
      <w:proofErr w:type="spellEnd"/>
      <w:r>
        <w:rPr>
          <w:i/>
        </w:rPr>
        <w:t>: Earth syste</w:t>
      </w:r>
      <w:r>
        <w:rPr>
          <w:i/>
        </w:rPr>
        <w:t>m history variables</w:t>
      </w:r>
      <w:r>
        <w:t xml:space="preserve"> (0.4.0) [R]. https://doi.org/10.5281/zenodo.3530703</w:t>
      </w:r>
    </w:p>
    <w:p w14:paraId="1DD7EE05" w14:textId="77777777" w:rsidR="00B023A8" w:rsidRDefault="002E293C">
      <w:pPr>
        <w:pStyle w:val="Literaturverzeichnis1"/>
      </w:pPr>
      <w:r>
        <w:t xml:space="preserve">Kocsis, À. T., </w:t>
      </w:r>
      <w:proofErr w:type="spellStart"/>
      <w:r>
        <w:t>Reddin</w:t>
      </w:r>
      <w:proofErr w:type="spellEnd"/>
      <w:r>
        <w:t xml:space="preserve">, C. J., </w:t>
      </w:r>
      <w:proofErr w:type="spellStart"/>
      <w:r>
        <w:t>Alroy</w:t>
      </w:r>
      <w:proofErr w:type="spellEnd"/>
      <w:r>
        <w:t xml:space="preserve">, J., &amp; </w:t>
      </w:r>
      <w:proofErr w:type="spellStart"/>
      <w:r>
        <w:t>Kiessling</w:t>
      </w:r>
      <w:proofErr w:type="spellEnd"/>
      <w:r>
        <w:t xml:space="preserve">, W. (2019). The R package </w:t>
      </w:r>
      <w:proofErr w:type="spellStart"/>
      <w:r>
        <w:t>divDyn</w:t>
      </w:r>
      <w:proofErr w:type="spellEnd"/>
      <w:r>
        <w:t xml:space="preserve"> for quantifying diversity dynamics using fossil sampling data. </w:t>
      </w:r>
      <w:r>
        <w:rPr>
          <w:i/>
        </w:rPr>
        <w:t>Methods in Ecology and Evolution</w:t>
      </w:r>
      <w:r>
        <w:t xml:space="preserve">, </w:t>
      </w:r>
      <w:r>
        <w:rPr>
          <w:i/>
        </w:rPr>
        <w:t>10</w:t>
      </w:r>
      <w:r>
        <w:t>(5), 735–743.</w:t>
      </w:r>
    </w:p>
    <w:p w14:paraId="7FD2EE3C" w14:textId="77777777" w:rsidR="00B023A8" w:rsidRDefault="002E293C">
      <w:pPr>
        <w:pStyle w:val="Literaturverzeichnis1"/>
      </w:pPr>
      <w:r>
        <w:t>Krug, A. Z., Jablonski, D., Valentine, J. W., &amp; Roy, K. (</w:t>
      </w:r>
      <w:r>
        <w:t xml:space="preserve">2009). Generation of Earth’s First-Order Biodiversity Pattern. </w:t>
      </w:r>
      <w:r>
        <w:rPr>
          <w:i/>
        </w:rPr>
        <w:t>Astrobiology</w:t>
      </w:r>
      <w:r>
        <w:t xml:space="preserve">, </w:t>
      </w:r>
      <w:r>
        <w:rPr>
          <w:i/>
        </w:rPr>
        <w:t>9</w:t>
      </w:r>
      <w:r>
        <w:t>(1), 113–124. https://doi.org/10.1089/ast.2008.0253</w:t>
      </w:r>
    </w:p>
    <w:p w14:paraId="5A0A6B62" w14:textId="77777777" w:rsidR="00B023A8" w:rsidRDefault="002E293C">
      <w:pPr>
        <w:pStyle w:val="Literaturverzeichnis1"/>
      </w:pPr>
      <w:proofErr w:type="spellStart"/>
      <w:r>
        <w:t>Kruschke</w:t>
      </w:r>
      <w:proofErr w:type="spellEnd"/>
      <w:r>
        <w:t xml:space="preserve">, J. K. (2013). Bayesian estimation supersedes the t test. </w:t>
      </w:r>
      <w:r>
        <w:rPr>
          <w:i/>
        </w:rPr>
        <w:t>Journal of Experimental Psychology: General</w:t>
      </w:r>
      <w:r>
        <w:t xml:space="preserve">, </w:t>
      </w:r>
      <w:r>
        <w:rPr>
          <w:i/>
        </w:rPr>
        <w:t>142</w:t>
      </w:r>
      <w:r>
        <w:t>(2), 573.</w:t>
      </w:r>
    </w:p>
    <w:p w14:paraId="5CC6648B" w14:textId="77777777" w:rsidR="00B023A8" w:rsidRDefault="002E293C">
      <w:pPr>
        <w:pStyle w:val="Literaturverzeichnis1"/>
      </w:pPr>
      <w:r>
        <w:t>L</w:t>
      </w:r>
      <w:r>
        <w:t xml:space="preserve">ister, A. M. (2004). The impact of Quaternary Ice Ages on mammalian evolution. </w:t>
      </w:r>
      <w:r>
        <w:rPr>
          <w:i/>
        </w:rPr>
        <w:t>Philosophical Transactions of the Royal Society B: Biological Sciences</w:t>
      </w:r>
      <w:r>
        <w:t xml:space="preserve">, </w:t>
      </w:r>
      <w:r>
        <w:rPr>
          <w:i/>
        </w:rPr>
        <w:t>359</w:t>
      </w:r>
      <w:r>
        <w:t>(1442), 221–241.</w:t>
      </w:r>
    </w:p>
    <w:p w14:paraId="420C0F73" w14:textId="77777777" w:rsidR="00B023A8" w:rsidRDefault="002E293C">
      <w:pPr>
        <w:pStyle w:val="Literaturverzeichnis1"/>
      </w:pPr>
      <w:r>
        <w:t xml:space="preserve">Maldonado-Coelho, M. (2012). Climatic oscillations shape the phylogeographical structure of Atlantic Forest </w:t>
      </w:r>
      <w:proofErr w:type="spellStart"/>
      <w:r>
        <w:t>fireeye</w:t>
      </w:r>
      <w:proofErr w:type="spellEnd"/>
      <w:r>
        <w:t xml:space="preserve"> antbirds (Aves: </w:t>
      </w:r>
      <w:proofErr w:type="spellStart"/>
      <w:r>
        <w:t>Thamnophilidae</w:t>
      </w:r>
      <w:proofErr w:type="spellEnd"/>
      <w:r>
        <w:t xml:space="preserve">). </w:t>
      </w:r>
      <w:r>
        <w:rPr>
          <w:i/>
        </w:rPr>
        <w:t>Biological Journal of the Linnean Society</w:t>
      </w:r>
      <w:r>
        <w:t>, 25.</w:t>
      </w:r>
    </w:p>
    <w:p w14:paraId="63B97848" w14:textId="77777777" w:rsidR="00B023A8" w:rsidRDefault="002E293C">
      <w:pPr>
        <w:pStyle w:val="Literaturverzeichnis1"/>
      </w:pPr>
      <w:r>
        <w:t xml:space="preserve">Mayhew, P. J., Bell, M. A., Benton, T. G., &amp; McGowan, A. J. </w:t>
      </w:r>
      <w:r>
        <w:t xml:space="preserve">(2012). Biodiversity tracks temperature over time. </w:t>
      </w:r>
      <w:r>
        <w:rPr>
          <w:i/>
        </w:rPr>
        <w:t>Proceedings of the National Academy of Sciences</w:t>
      </w:r>
      <w:r>
        <w:t xml:space="preserve">, </w:t>
      </w:r>
      <w:r>
        <w:rPr>
          <w:i/>
        </w:rPr>
        <w:t>109</w:t>
      </w:r>
      <w:r>
        <w:t>(38), 15141–15145. https://doi.org/10.1073/pnas.1200844109</w:t>
      </w:r>
    </w:p>
    <w:p w14:paraId="5D484343" w14:textId="77777777" w:rsidR="00B023A8" w:rsidRDefault="002E293C">
      <w:pPr>
        <w:pStyle w:val="Literaturverzeichnis1"/>
      </w:pPr>
      <w:r>
        <w:t xml:space="preserve">Mayhew, P. J., Jenkins, G. B., &amp; Benton, T. G. (2008). A long-term association between global </w:t>
      </w:r>
      <w:r>
        <w:t xml:space="preserve">temperature and biodiversity, origination and extinction in the fossil record. </w:t>
      </w:r>
      <w:r>
        <w:rPr>
          <w:i/>
        </w:rPr>
        <w:t>Proceedings of the Royal Society B: Biological Sciences</w:t>
      </w:r>
      <w:r>
        <w:t xml:space="preserve">, </w:t>
      </w:r>
      <w:r>
        <w:rPr>
          <w:i/>
        </w:rPr>
        <w:t>275</w:t>
      </w:r>
      <w:r>
        <w:t>(1630), 47–53. https://doi.org/10.1098/rspb.2007.1302</w:t>
      </w:r>
    </w:p>
    <w:p w14:paraId="38494AC4" w14:textId="77777777" w:rsidR="00B023A8" w:rsidRDefault="002E293C">
      <w:pPr>
        <w:pStyle w:val="Literaturverzeichnis1"/>
      </w:pPr>
      <w:r>
        <w:t>Mayr, E., &amp; O’Hara, R. J. (1986). The biogeographic evidence su</w:t>
      </w:r>
      <w:r>
        <w:t xml:space="preserve">pporting the Pleistocene forest refuge hypothesis. </w:t>
      </w:r>
      <w:r>
        <w:rPr>
          <w:i/>
        </w:rPr>
        <w:t>Evolution</w:t>
      </w:r>
      <w:r>
        <w:t xml:space="preserve">, </w:t>
      </w:r>
      <w:r>
        <w:rPr>
          <w:i/>
        </w:rPr>
        <w:t>40</w:t>
      </w:r>
      <w:r>
        <w:t>(1), 55–67. https://doi.org/10.1111/j.1558-5646.1986.tb05717.x</w:t>
      </w:r>
    </w:p>
    <w:p w14:paraId="6EC60A7B" w14:textId="77777777" w:rsidR="00B023A8" w:rsidRDefault="002E293C">
      <w:pPr>
        <w:pStyle w:val="Literaturverzeichnis1"/>
      </w:pPr>
      <w:r>
        <w:lastRenderedPageBreak/>
        <w:t xml:space="preserve">Mooney, C. Z. (1996). Bootstrap statistical inference: Examples and evaluations for political science. </w:t>
      </w:r>
      <w:r>
        <w:rPr>
          <w:i/>
        </w:rPr>
        <w:t>American Journal of Politi</w:t>
      </w:r>
      <w:r>
        <w:rPr>
          <w:i/>
        </w:rPr>
        <w:t>cal Science</w:t>
      </w:r>
      <w:r>
        <w:t>, 570–602.</w:t>
      </w:r>
    </w:p>
    <w:p w14:paraId="3E8D0340" w14:textId="77777777" w:rsidR="00B023A8" w:rsidRDefault="002E293C">
      <w:pPr>
        <w:pStyle w:val="Literaturverzeichnis1"/>
      </w:pPr>
      <w:proofErr w:type="spellStart"/>
      <w:r>
        <w:t>Nogués</w:t>
      </w:r>
      <w:proofErr w:type="spellEnd"/>
      <w:r>
        <w:t xml:space="preserve">-Bravo, D., Rodríguez-Sánchez, F., Orsini, L., de Boer, E., Jansson, R., Morlon, H., Fordham, D. A., &amp; Jackson, S. T. (2018). Cracking the Code of Biodiversity Responses to Past Climate Change. </w:t>
      </w:r>
      <w:r>
        <w:rPr>
          <w:i/>
        </w:rPr>
        <w:t>Trends in Ecology &amp; Evolution</w:t>
      </w:r>
      <w:r>
        <w:t xml:space="preserve">, </w:t>
      </w:r>
      <w:r>
        <w:rPr>
          <w:i/>
        </w:rPr>
        <w:t>33</w:t>
      </w:r>
      <w:r>
        <w:t>(</w:t>
      </w:r>
      <w:r>
        <w:t>10), 765–776. https://doi.org/10.1016/j.tree.2018.07.005</w:t>
      </w:r>
    </w:p>
    <w:p w14:paraId="42C27DC0" w14:textId="77777777" w:rsidR="00B023A8" w:rsidRDefault="002E293C">
      <w:pPr>
        <w:pStyle w:val="Literaturverzeichnis1"/>
      </w:pPr>
      <w:proofErr w:type="spellStart"/>
      <w:r>
        <w:t>Ogg</w:t>
      </w:r>
      <w:proofErr w:type="spellEnd"/>
      <w:r>
        <w:t xml:space="preserve">, J. G., </w:t>
      </w:r>
      <w:proofErr w:type="spellStart"/>
      <w:r>
        <w:t>Ogg</w:t>
      </w:r>
      <w:proofErr w:type="spellEnd"/>
      <w:r>
        <w:t xml:space="preserve">, G. M., &amp; Gradstein, F. M. (2016). </w:t>
      </w:r>
      <w:r>
        <w:rPr>
          <w:i/>
        </w:rPr>
        <w:t>A concise geologic time scale: 2016</w:t>
      </w:r>
      <w:r>
        <w:t>. Elsevier.</w:t>
      </w:r>
    </w:p>
    <w:p w14:paraId="3A5EFDE0" w14:textId="77777777" w:rsidR="00B023A8" w:rsidRDefault="002E293C">
      <w:pPr>
        <w:pStyle w:val="Literaturverzeichnis1"/>
      </w:pPr>
      <w:r>
        <w:t xml:space="preserve">Peters, </w:t>
      </w:r>
      <w:proofErr w:type="spellStart"/>
      <w:r>
        <w:t>Shanan</w:t>
      </w:r>
      <w:proofErr w:type="spellEnd"/>
      <w:r>
        <w:t xml:space="preserve"> E. (2005). Geologic constraints on the macroevolutionary history of marine animals. </w:t>
      </w:r>
      <w:r>
        <w:rPr>
          <w:i/>
        </w:rPr>
        <w:t>Pr</w:t>
      </w:r>
      <w:r>
        <w:rPr>
          <w:i/>
        </w:rPr>
        <w:t>oceedings of the National Academy of Sciences</w:t>
      </w:r>
      <w:r>
        <w:t xml:space="preserve">, </w:t>
      </w:r>
      <w:r>
        <w:rPr>
          <w:i/>
        </w:rPr>
        <w:t>102</w:t>
      </w:r>
      <w:r>
        <w:t>(35), 12326–12331. https://doi.org/10.1073/pnas.0502616102</w:t>
      </w:r>
    </w:p>
    <w:p w14:paraId="693E4D05" w14:textId="77777777" w:rsidR="00B023A8" w:rsidRDefault="002E293C">
      <w:pPr>
        <w:pStyle w:val="Literaturverzeichnis1"/>
      </w:pPr>
      <w:r>
        <w:t xml:space="preserve">Peters, </w:t>
      </w:r>
      <w:proofErr w:type="spellStart"/>
      <w:r>
        <w:t>Shanan</w:t>
      </w:r>
      <w:proofErr w:type="spellEnd"/>
      <w:r>
        <w:t xml:space="preserve"> E. (2006). Genus extinction, origination, and the durations of sedimentary hiatuses. </w:t>
      </w:r>
      <w:r>
        <w:rPr>
          <w:i/>
        </w:rPr>
        <w:t>Paleobiology</w:t>
      </w:r>
      <w:r>
        <w:t xml:space="preserve">, </w:t>
      </w:r>
      <w:r>
        <w:rPr>
          <w:i/>
        </w:rPr>
        <w:t>32</w:t>
      </w:r>
      <w:r>
        <w:t>(3), 387–407. https://doi.org/1</w:t>
      </w:r>
      <w:r>
        <w:t>0.1666/05081.1</w:t>
      </w:r>
    </w:p>
    <w:p w14:paraId="161DA012" w14:textId="77777777" w:rsidR="00B023A8" w:rsidRDefault="002E293C">
      <w:pPr>
        <w:pStyle w:val="Literaturverzeichnis1"/>
      </w:pPr>
      <w:r>
        <w:t xml:space="preserve">Pinheiro, J. C., &amp; Chao, E. C. (2006). Efficient Laplacian and adaptive Gaussian quadrature algorithms for multilevel generalized linear mixed models. </w:t>
      </w:r>
      <w:r>
        <w:rPr>
          <w:i/>
        </w:rPr>
        <w:t>Journal of Computational and Graphical Statistics</w:t>
      </w:r>
      <w:r>
        <w:t xml:space="preserve">, </w:t>
      </w:r>
      <w:r>
        <w:rPr>
          <w:i/>
        </w:rPr>
        <w:t>15</w:t>
      </w:r>
      <w:r>
        <w:t>(1), 58–81.</w:t>
      </w:r>
    </w:p>
    <w:p w14:paraId="0992918F" w14:textId="77777777" w:rsidR="00B023A8" w:rsidRDefault="002E293C">
      <w:pPr>
        <w:pStyle w:val="Literaturverzeichnis1"/>
      </w:pPr>
      <w:proofErr w:type="spellStart"/>
      <w:r>
        <w:t>Postigo-Mijarra</w:t>
      </w:r>
      <w:proofErr w:type="spellEnd"/>
      <w:r>
        <w:t xml:space="preserve">, J. M., </w:t>
      </w:r>
      <w:proofErr w:type="spellStart"/>
      <w:r>
        <w:t>M</w:t>
      </w:r>
      <w:r>
        <w:t>orla</w:t>
      </w:r>
      <w:proofErr w:type="spellEnd"/>
      <w:r>
        <w:t xml:space="preserve">, C., </w:t>
      </w:r>
      <w:proofErr w:type="spellStart"/>
      <w:r>
        <w:t>Barrón</w:t>
      </w:r>
      <w:proofErr w:type="spellEnd"/>
      <w:r>
        <w:t xml:space="preserve">, E., Morales-Molino, C., &amp; García, S. (2010). Patterns of extinction and persistence of </w:t>
      </w:r>
      <w:proofErr w:type="spellStart"/>
      <w:r>
        <w:t>Arctotertiary</w:t>
      </w:r>
      <w:proofErr w:type="spellEnd"/>
      <w:r>
        <w:t xml:space="preserve"> ﬂora in Iberia during the Quaternary. </w:t>
      </w:r>
      <w:r>
        <w:rPr>
          <w:i/>
        </w:rPr>
        <w:t xml:space="preserve">Review of </w:t>
      </w:r>
      <w:proofErr w:type="spellStart"/>
      <w:r>
        <w:rPr>
          <w:i/>
        </w:rPr>
        <w:t>Palaeobotany</w:t>
      </w:r>
      <w:proofErr w:type="spellEnd"/>
      <w:r>
        <w:rPr>
          <w:i/>
        </w:rPr>
        <w:t xml:space="preserve"> and Palynology</w:t>
      </w:r>
      <w:r>
        <w:t>, 12.</w:t>
      </w:r>
    </w:p>
    <w:p w14:paraId="56E6C535" w14:textId="77777777" w:rsidR="00B023A8" w:rsidRDefault="002E293C">
      <w:pPr>
        <w:pStyle w:val="Literaturverzeichnis1"/>
      </w:pPr>
      <w:r>
        <w:t>Prothero, D. R. (1999). Does climatic change drive mamma</w:t>
      </w:r>
      <w:r>
        <w:t xml:space="preserve">lian evolution? </w:t>
      </w:r>
      <w:r>
        <w:rPr>
          <w:i/>
        </w:rPr>
        <w:t>GSA Today</w:t>
      </w:r>
      <w:r>
        <w:t xml:space="preserve">, </w:t>
      </w:r>
      <w:r>
        <w:rPr>
          <w:i/>
        </w:rPr>
        <w:t>9</w:t>
      </w:r>
      <w:r>
        <w:t>(9), 1.</w:t>
      </w:r>
    </w:p>
    <w:p w14:paraId="6E286D2D" w14:textId="77777777" w:rsidR="00B023A8" w:rsidRDefault="002E293C">
      <w:pPr>
        <w:pStyle w:val="Literaturverzeichnis1"/>
      </w:pPr>
      <w:r>
        <w:t xml:space="preserve">R Core Team. (2020). </w:t>
      </w:r>
      <w:r>
        <w:rPr>
          <w:i/>
        </w:rPr>
        <w:t>R: A Language and Environment for Statistical Computing</w:t>
      </w:r>
      <w:r>
        <w:t xml:space="preserve"> [R]. R Foundation for Statistical Computing. https://www.R-project.org/</w:t>
      </w:r>
    </w:p>
    <w:p w14:paraId="1FF138E8" w14:textId="77777777" w:rsidR="00B023A8" w:rsidRDefault="002E293C">
      <w:pPr>
        <w:pStyle w:val="Literaturverzeichnis1"/>
      </w:pPr>
      <w:proofErr w:type="spellStart"/>
      <w:r>
        <w:t>Raup</w:t>
      </w:r>
      <w:proofErr w:type="spellEnd"/>
      <w:r>
        <w:t xml:space="preserve">, D. M. (1979). Size of the </w:t>
      </w:r>
      <w:proofErr w:type="spellStart"/>
      <w:r>
        <w:t>Permo</w:t>
      </w:r>
      <w:proofErr w:type="spellEnd"/>
      <w:r>
        <w:t>-Triassic Bottleneck and Its Evolu</w:t>
      </w:r>
      <w:r>
        <w:t xml:space="preserve">tionary Implications. </w:t>
      </w:r>
      <w:r>
        <w:rPr>
          <w:i/>
        </w:rPr>
        <w:t>Science</w:t>
      </w:r>
      <w:r>
        <w:t xml:space="preserve">, </w:t>
      </w:r>
      <w:r>
        <w:rPr>
          <w:i/>
        </w:rPr>
        <w:t>206</w:t>
      </w:r>
      <w:r>
        <w:t>(4415), 217–218. https://doi.org/10.1126/science.206.4415.217</w:t>
      </w:r>
    </w:p>
    <w:p w14:paraId="0420E2F1" w14:textId="77777777" w:rsidR="00B023A8" w:rsidRDefault="002E293C">
      <w:pPr>
        <w:pStyle w:val="Literaturverzeichnis1"/>
      </w:pPr>
      <w:proofErr w:type="spellStart"/>
      <w:r>
        <w:t>Ritterbush</w:t>
      </w:r>
      <w:proofErr w:type="spellEnd"/>
      <w:r>
        <w:t>, K. A., &amp; Foote, M. (2017). Association between geographic range and initial survival of Mesozoic marine animal genera: Circumventing the confounding</w:t>
      </w:r>
      <w:r>
        <w:t xml:space="preserve"> effects of temporal and taxonomic heterogeneity. </w:t>
      </w:r>
      <w:r>
        <w:rPr>
          <w:i/>
        </w:rPr>
        <w:t>Paleobiology</w:t>
      </w:r>
      <w:r>
        <w:t xml:space="preserve">, </w:t>
      </w:r>
      <w:r>
        <w:rPr>
          <w:i/>
        </w:rPr>
        <w:t>43</w:t>
      </w:r>
      <w:r>
        <w:t>(2), 209–223. https://doi.org/10.1017/pab.2016.25</w:t>
      </w:r>
    </w:p>
    <w:p w14:paraId="7CAEF60A" w14:textId="77777777" w:rsidR="00B023A8" w:rsidRDefault="002E293C">
      <w:pPr>
        <w:pStyle w:val="Literaturverzeichnis1"/>
      </w:pPr>
      <w:r>
        <w:t>Schuler, M. S., Chase, J. M., &amp; Knight, T. M. (2017). Habitat patch size alters the importance of dispersal for species diversity in an expe</w:t>
      </w:r>
      <w:r>
        <w:t xml:space="preserve">rimental freshwater community. </w:t>
      </w:r>
      <w:r>
        <w:rPr>
          <w:i/>
        </w:rPr>
        <w:t>Ecology and Evolution</w:t>
      </w:r>
      <w:r>
        <w:t xml:space="preserve">, </w:t>
      </w:r>
      <w:r>
        <w:rPr>
          <w:i/>
        </w:rPr>
        <w:t>7</w:t>
      </w:r>
      <w:r>
        <w:t>(15), 5774–5783. https://doi.org/10.1002/ece3.2858</w:t>
      </w:r>
    </w:p>
    <w:p w14:paraId="5F21CA34" w14:textId="77777777" w:rsidR="00B023A8" w:rsidRDefault="002E293C">
      <w:pPr>
        <w:pStyle w:val="Literaturverzeichnis1"/>
      </w:pPr>
      <w:proofErr w:type="spellStart"/>
      <w:r>
        <w:t>Sepkoski</w:t>
      </w:r>
      <w:proofErr w:type="spellEnd"/>
      <w:r>
        <w:t xml:space="preserve">, John J. (2002). A compendium of fossil marine animal genera. </w:t>
      </w:r>
      <w:r>
        <w:rPr>
          <w:i/>
        </w:rPr>
        <w:t>Bulletins of American Paleontology</w:t>
      </w:r>
      <w:r>
        <w:t xml:space="preserve">, </w:t>
      </w:r>
      <w:r>
        <w:rPr>
          <w:i/>
        </w:rPr>
        <w:t>363</w:t>
      </w:r>
      <w:r>
        <w:t>, 1–560.</w:t>
      </w:r>
    </w:p>
    <w:p w14:paraId="2E570E60" w14:textId="77777777" w:rsidR="00B023A8" w:rsidRDefault="002E293C">
      <w:pPr>
        <w:pStyle w:val="Literaturverzeichnis1"/>
      </w:pPr>
      <w:r>
        <w:lastRenderedPageBreak/>
        <w:t xml:space="preserve">Song, H., </w:t>
      </w:r>
      <w:proofErr w:type="spellStart"/>
      <w:r>
        <w:t>Wignall</w:t>
      </w:r>
      <w:proofErr w:type="spellEnd"/>
      <w:r>
        <w:t>, P. B., Song,</w:t>
      </w:r>
      <w:r>
        <w:t xml:space="preserve"> H., Dai, X., &amp; Chu, D. (2019). Seawater temperature and dissolved oxygen over the past 500 million years. </w:t>
      </w:r>
      <w:r>
        <w:rPr>
          <w:i/>
        </w:rPr>
        <w:t>Journal of Earth Science</w:t>
      </w:r>
      <w:r>
        <w:t xml:space="preserve">, </w:t>
      </w:r>
      <w:r>
        <w:rPr>
          <w:i/>
        </w:rPr>
        <w:t>30</w:t>
      </w:r>
      <w:r>
        <w:t>(2), 236–243.</w:t>
      </w:r>
    </w:p>
    <w:p w14:paraId="5CCF386A" w14:textId="77777777" w:rsidR="00B023A8" w:rsidRDefault="002E293C">
      <w:pPr>
        <w:pStyle w:val="Literaturverzeichnis1"/>
      </w:pPr>
      <w:proofErr w:type="spellStart"/>
      <w:r>
        <w:t>Stigall</w:t>
      </w:r>
      <w:proofErr w:type="spellEnd"/>
      <w:r>
        <w:t xml:space="preserve">, A. L. (2013). </w:t>
      </w:r>
      <w:proofErr w:type="spellStart"/>
      <w:r>
        <w:t>Analysing</w:t>
      </w:r>
      <w:proofErr w:type="spellEnd"/>
      <w:r>
        <w:t xml:space="preserve"> links between biogeography, niche stability and speciation: The impact of complex feedbacks on macroevolutionary patterns: Biotic and environmental impacts on speciation. </w:t>
      </w:r>
      <w:proofErr w:type="spellStart"/>
      <w:r>
        <w:rPr>
          <w:i/>
        </w:rPr>
        <w:t>Palaeontology</w:t>
      </w:r>
      <w:proofErr w:type="spellEnd"/>
      <w:r>
        <w:t xml:space="preserve">, </w:t>
      </w:r>
      <w:r>
        <w:rPr>
          <w:i/>
        </w:rPr>
        <w:t>56</w:t>
      </w:r>
      <w:r>
        <w:t>(6), 1225–1238. https://doi.org/10.</w:t>
      </w:r>
      <w:r>
        <w:t>1111/pala.12003</w:t>
      </w:r>
    </w:p>
    <w:p w14:paraId="14B4158C" w14:textId="77777777" w:rsidR="00B023A8" w:rsidRDefault="002E293C">
      <w:pPr>
        <w:pStyle w:val="Literaturverzeichnis1"/>
      </w:pPr>
      <w:proofErr w:type="spellStart"/>
      <w:r>
        <w:t>Stigall</w:t>
      </w:r>
      <w:proofErr w:type="spellEnd"/>
      <w:r>
        <w:t xml:space="preserve">, A. L. (2014). When and how do species achieve niche stability over long time scales? </w:t>
      </w:r>
      <w:proofErr w:type="spellStart"/>
      <w:r>
        <w:rPr>
          <w:i/>
        </w:rPr>
        <w:t>Ecography</w:t>
      </w:r>
      <w:proofErr w:type="spellEnd"/>
      <w:r>
        <w:t xml:space="preserve">, </w:t>
      </w:r>
      <w:r>
        <w:rPr>
          <w:i/>
        </w:rPr>
        <w:t>37</w:t>
      </w:r>
      <w:r>
        <w:t>(11), 1123–1132. https://doi.org/10.1111/ecog.00719</w:t>
      </w:r>
    </w:p>
    <w:p w14:paraId="5BAB69EF" w14:textId="77777777" w:rsidR="00B023A8" w:rsidRDefault="002E293C">
      <w:pPr>
        <w:pStyle w:val="Literaturverzeichnis1"/>
      </w:pPr>
      <w:proofErr w:type="spellStart"/>
      <w:r>
        <w:t>Svenning</w:t>
      </w:r>
      <w:proofErr w:type="spellEnd"/>
      <w:r>
        <w:t xml:space="preserve">, J.-C., </w:t>
      </w:r>
      <w:proofErr w:type="spellStart"/>
      <w:r>
        <w:t>Eiserhardt</w:t>
      </w:r>
      <w:proofErr w:type="spellEnd"/>
      <w:r>
        <w:t>, W. L., Normand, S., Ordonez, A., &amp; Sandel, B. (2015)</w:t>
      </w:r>
      <w:r>
        <w:t xml:space="preserve">. The Influence of Paleoclimate on Present-Day Patterns in Biodiversity and Ecosystems. </w:t>
      </w:r>
      <w:r>
        <w:rPr>
          <w:i/>
        </w:rPr>
        <w:t>Annual Review of Ecology, Evolution, and Systematics</w:t>
      </w:r>
      <w:r>
        <w:t xml:space="preserve">, </w:t>
      </w:r>
      <w:r>
        <w:rPr>
          <w:i/>
        </w:rPr>
        <w:t>46</w:t>
      </w:r>
      <w:r>
        <w:t>(1), 551–572. https://doi.org/10.1146/annurev-ecolsys-112414-054314</w:t>
      </w:r>
    </w:p>
    <w:p w14:paraId="5A0BDA01" w14:textId="77777777" w:rsidR="00B023A8" w:rsidRDefault="002E293C">
      <w:pPr>
        <w:pStyle w:val="Literaturverzeichnis1"/>
      </w:pPr>
      <w:r>
        <w:t>Templeton, A. R. (2008). The reality and imp</w:t>
      </w:r>
      <w:r>
        <w:t xml:space="preserve">ortance of founder speciation in evolution. </w:t>
      </w:r>
      <w:proofErr w:type="spellStart"/>
      <w:r>
        <w:rPr>
          <w:i/>
        </w:rPr>
        <w:t>BioEssays</w:t>
      </w:r>
      <w:proofErr w:type="spellEnd"/>
      <w:r>
        <w:t xml:space="preserve">, </w:t>
      </w:r>
      <w:r>
        <w:rPr>
          <w:i/>
        </w:rPr>
        <w:t>30</w:t>
      </w:r>
      <w:r>
        <w:t>(5), 470–479. https://doi.org/10.1002/bies.20745</w:t>
      </w:r>
    </w:p>
    <w:p w14:paraId="13B72C96" w14:textId="77777777" w:rsidR="00B023A8" w:rsidRDefault="002E293C">
      <w:pPr>
        <w:pStyle w:val="Literaturverzeichnis1"/>
      </w:pPr>
      <w:r>
        <w:t xml:space="preserve">Tilman, D. (1994). Competition and Biodiversity in Spatially Structured Habitats. </w:t>
      </w:r>
      <w:r>
        <w:rPr>
          <w:i/>
        </w:rPr>
        <w:t>Ecology</w:t>
      </w:r>
      <w:r>
        <w:t xml:space="preserve">, </w:t>
      </w:r>
      <w:r>
        <w:rPr>
          <w:i/>
        </w:rPr>
        <w:t>75</w:t>
      </w:r>
      <w:r>
        <w:t>(1), 2–16. https://doi.org/10.2307/1939377</w:t>
      </w:r>
    </w:p>
    <w:p w14:paraId="75363042" w14:textId="77777777" w:rsidR="00B023A8" w:rsidRDefault="002E293C">
      <w:pPr>
        <w:pStyle w:val="Literaturverzeichnis1"/>
      </w:pPr>
      <w:r>
        <w:t xml:space="preserve">Valentine, J. </w:t>
      </w:r>
      <w:r>
        <w:t xml:space="preserve">W. (1968). Climatic Regulation of Species Diversification and Extinction. </w:t>
      </w:r>
      <w:r>
        <w:rPr>
          <w:i/>
        </w:rPr>
        <w:t>Geological Society of America Bulletin</w:t>
      </w:r>
      <w:r>
        <w:t xml:space="preserve">, </w:t>
      </w:r>
      <w:r>
        <w:rPr>
          <w:i/>
        </w:rPr>
        <w:t>79</w:t>
      </w:r>
      <w:r>
        <w:t>(2), 273. https://doi.org/10.1130/0016-7606(1968)79[273:CROSDA]2.0.CO;2</w:t>
      </w:r>
    </w:p>
    <w:p w14:paraId="3AE655E7" w14:textId="77777777" w:rsidR="00B023A8" w:rsidRDefault="002E293C">
      <w:pPr>
        <w:pStyle w:val="Literaturverzeichnis1"/>
      </w:pPr>
      <w:r>
        <w:t>Valentine, J. W. (1974). Temporal bias in extinctions among taxonomi</w:t>
      </w:r>
      <w:r>
        <w:t xml:space="preserve">c categories. </w:t>
      </w:r>
      <w:r>
        <w:rPr>
          <w:i/>
        </w:rPr>
        <w:t>Journal of Paleontology</w:t>
      </w:r>
      <w:r>
        <w:t>, 549–552.</w:t>
      </w:r>
    </w:p>
    <w:p w14:paraId="317A578F" w14:textId="77777777" w:rsidR="00B023A8" w:rsidRDefault="002E293C">
      <w:pPr>
        <w:pStyle w:val="Literaturverzeichnis1"/>
      </w:pPr>
      <w:proofErr w:type="spellStart"/>
      <w:r>
        <w:t>Veizer</w:t>
      </w:r>
      <w:proofErr w:type="spellEnd"/>
      <w:r>
        <w:t xml:space="preserve">, J., &amp; </w:t>
      </w:r>
      <w:proofErr w:type="spellStart"/>
      <w:r>
        <w:t>Prokoph</w:t>
      </w:r>
      <w:proofErr w:type="spellEnd"/>
      <w:r>
        <w:t xml:space="preserve">, A. (2015). Temperatures and oxygen isotopic composition of Phanerozoic oceans. </w:t>
      </w:r>
      <w:r>
        <w:rPr>
          <w:i/>
        </w:rPr>
        <w:t>Earth-Science Reviews</w:t>
      </w:r>
      <w:r>
        <w:t xml:space="preserve">, </w:t>
      </w:r>
      <w:r>
        <w:rPr>
          <w:i/>
        </w:rPr>
        <w:t>146</w:t>
      </w:r>
      <w:r>
        <w:t>, 92–104.</w:t>
      </w:r>
    </w:p>
    <w:p w14:paraId="3D7DDE38" w14:textId="77777777" w:rsidR="00B023A8" w:rsidRDefault="002E293C">
      <w:pPr>
        <w:pStyle w:val="Literaturverzeichnis1"/>
      </w:pPr>
      <w:r>
        <w:t xml:space="preserve">Wahl, L. M., Gerrish, P. J., &amp; </w:t>
      </w:r>
      <w:proofErr w:type="spellStart"/>
      <w:r>
        <w:t>Saika</w:t>
      </w:r>
      <w:proofErr w:type="spellEnd"/>
      <w:r>
        <w:t xml:space="preserve">-Voivod, I. (2002). Evaluating the Impact of Population Bottlenecks in Experimental Evolution. </w:t>
      </w:r>
      <w:r>
        <w:rPr>
          <w:i/>
        </w:rPr>
        <w:t>Genetics Society of America</w:t>
      </w:r>
      <w:r>
        <w:t xml:space="preserve">, </w:t>
      </w:r>
      <w:r>
        <w:rPr>
          <w:i/>
        </w:rPr>
        <w:t>162</w:t>
      </w:r>
      <w:r>
        <w:t>, 12.</w:t>
      </w:r>
    </w:p>
    <w:p w14:paraId="20C2D8F2" w14:textId="77777777" w:rsidR="00B023A8" w:rsidRDefault="002E293C">
      <w:pPr>
        <w:pStyle w:val="Literaturverzeichnis1"/>
      </w:pPr>
      <w:r>
        <w:t xml:space="preserve">Wickham, H., </w:t>
      </w:r>
      <w:proofErr w:type="spellStart"/>
      <w:r>
        <w:t>Averick</w:t>
      </w:r>
      <w:proofErr w:type="spellEnd"/>
      <w:r>
        <w:t xml:space="preserve">, M., Bryan, J., Chang, W., McGowan, L. D., François, R., </w:t>
      </w:r>
      <w:proofErr w:type="spellStart"/>
      <w:r>
        <w:t>Grolemund</w:t>
      </w:r>
      <w:proofErr w:type="spellEnd"/>
      <w:r>
        <w:t xml:space="preserve">, G., Hayes, A., Henry, L., &amp; Hester, J. (2019). Welcome to the </w:t>
      </w:r>
      <w:proofErr w:type="spellStart"/>
      <w:r>
        <w:t>Tidyverse</w:t>
      </w:r>
      <w:proofErr w:type="spellEnd"/>
      <w:r>
        <w:t xml:space="preserve">. </w:t>
      </w:r>
      <w:r>
        <w:rPr>
          <w:i/>
        </w:rPr>
        <w:t>Journal of Open Source Software</w:t>
      </w:r>
      <w:r>
        <w:t xml:space="preserve">, </w:t>
      </w:r>
      <w:r>
        <w:rPr>
          <w:i/>
        </w:rPr>
        <w:t>4</w:t>
      </w:r>
      <w:r>
        <w:t>(43), 1686.</w:t>
      </w:r>
    </w:p>
    <w:p w14:paraId="6E098424" w14:textId="77777777" w:rsidR="00B023A8" w:rsidRDefault="002E293C">
      <w:pPr>
        <w:pStyle w:val="Literaturverzeichnis1"/>
      </w:pPr>
      <w:r>
        <w:t xml:space="preserve">Wiens, J. J., &amp; Graham, C. H. (2005). Niche Conservatism: Integrating Evolution, Ecology, and Conservation Biology. </w:t>
      </w:r>
      <w:r>
        <w:rPr>
          <w:i/>
        </w:rPr>
        <w:t>Annual Review of Ec</w:t>
      </w:r>
      <w:r>
        <w:rPr>
          <w:i/>
        </w:rPr>
        <w:t>ology, Evolution, and Systematics</w:t>
      </w:r>
      <w:r>
        <w:t xml:space="preserve">, </w:t>
      </w:r>
      <w:r>
        <w:rPr>
          <w:i/>
        </w:rPr>
        <w:t>36</w:t>
      </w:r>
      <w:r>
        <w:t xml:space="preserve">(1), 519–539. </w:t>
      </w:r>
      <w:hyperlink>
        <w:r>
          <w:rPr>
            <w:rStyle w:val="Internetverknpfung"/>
          </w:rPr>
          <w:t>https://doi.org/10.1146/annurev.ecolsys.36.102803.095431</w:t>
        </w:r>
      </w:hyperlink>
      <w:bookmarkEnd w:id="96"/>
    </w:p>
    <w:p w14:paraId="7E1F5D2C" w14:textId="77777777" w:rsidR="00B023A8" w:rsidRDefault="00B023A8">
      <w:pPr>
        <w:pStyle w:val="Literaturverzeichnis1"/>
      </w:pPr>
    </w:p>
    <w:sectPr w:rsidR="00B023A8">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nuel Steinbauer" w:date="2020-12-11T19:16:00Z" w:initials="MS">
    <w:p w14:paraId="47778F3D" w14:textId="77777777" w:rsidR="00417F78" w:rsidRDefault="00417F78">
      <w:pPr>
        <w:pStyle w:val="Kommentartext"/>
      </w:pPr>
      <w:r>
        <w:rPr>
          <w:rStyle w:val="Kommentarzeichen"/>
        </w:rPr>
        <w:annotationRef/>
      </w:r>
      <w:proofErr w:type="spellStart"/>
      <w:r>
        <w:t>Finde</w:t>
      </w:r>
      <w:proofErr w:type="spellEnd"/>
      <w:r>
        <w:t xml:space="preserve"> ich </w:t>
      </w:r>
      <w:proofErr w:type="spellStart"/>
      <w:r>
        <w:t>zu</w:t>
      </w:r>
      <w:proofErr w:type="spellEnd"/>
      <w:r>
        <w:t xml:space="preserve"> </w:t>
      </w:r>
      <w:proofErr w:type="spellStart"/>
      <w:r>
        <w:t>komplex</w:t>
      </w:r>
      <w:proofErr w:type="spellEnd"/>
    </w:p>
  </w:comment>
  <w:comment w:id="13" w:author="Manuel Steinbauer" w:date="2020-12-11T19:20:00Z" w:initials="MS">
    <w:p w14:paraId="50BEE3F6" w14:textId="77777777" w:rsidR="00417F78" w:rsidRDefault="00417F78">
      <w:pPr>
        <w:pStyle w:val="Kommentartext"/>
        <w:rPr>
          <w:lang w:val="de-DE"/>
        </w:rPr>
      </w:pPr>
      <w:r>
        <w:rPr>
          <w:rStyle w:val="Kommentarzeichen"/>
        </w:rPr>
        <w:annotationRef/>
      </w:r>
      <w:r w:rsidRPr="00417F78">
        <w:rPr>
          <w:lang w:val="de-DE"/>
        </w:rPr>
        <w:t xml:space="preserve">Wir könnten noch weitere </w:t>
      </w:r>
      <w:proofErr w:type="spellStart"/>
      <w:r w:rsidRPr="00417F78">
        <w:rPr>
          <w:lang w:val="de-DE"/>
        </w:rPr>
        <w:t>aspekte</w:t>
      </w:r>
      <w:proofErr w:type="spellEnd"/>
      <w:r w:rsidRPr="00417F78">
        <w:rPr>
          <w:lang w:val="de-DE"/>
        </w:rPr>
        <w:t xml:space="preserve"> ansprechen</w:t>
      </w:r>
      <w:r>
        <w:rPr>
          <w:lang w:val="de-DE"/>
        </w:rPr>
        <w:t xml:space="preserve"> (müssen aber nicht)</w:t>
      </w:r>
      <w:r w:rsidRPr="00417F78">
        <w:rPr>
          <w:lang w:val="de-DE"/>
        </w:rPr>
        <w:t>:</w:t>
      </w:r>
    </w:p>
    <w:p w14:paraId="463C352D" w14:textId="77777777" w:rsidR="00417F78" w:rsidRDefault="00417F78">
      <w:pPr>
        <w:pStyle w:val="Kommentartext"/>
        <w:rPr>
          <w:lang w:val="de-DE"/>
        </w:rPr>
      </w:pPr>
    </w:p>
    <w:p w14:paraId="0ED0CCE7" w14:textId="77777777" w:rsidR="00417F78" w:rsidRDefault="00417F78" w:rsidP="00417F78">
      <w:pPr>
        <w:pStyle w:val="Kommentartext"/>
        <w:numPr>
          <w:ilvl w:val="0"/>
          <w:numId w:val="1"/>
        </w:numPr>
        <w:rPr>
          <w:lang w:val="de-DE"/>
        </w:rPr>
      </w:pPr>
      <w:r>
        <w:rPr>
          <w:lang w:val="de-DE"/>
        </w:rPr>
        <w:t xml:space="preserve"> Das Aussterben von Arten im Zuge des Wandels -&gt; </w:t>
      </w:r>
      <w:proofErr w:type="spellStart"/>
      <w:r>
        <w:rPr>
          <w:lang w:val="de-DE"/>
        </w:rPr>
        <w:t>realease</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enemies</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competitors</w:t>
      </w:r>
      <w:proofErr w:type="spellEnd"/>
    </w:p>
    <w:p w14:paraId="7B516D51" w14:textId="77777777" w:rsidR="00417F78" w:rsidRDefault="00417F78" w:rsidP="00417F78">
      <w:pPr>
        <w:pStyle w:val="Kommentartext"/>
        <w:numPr>
          <w:ilvl w:val="0"/>
          <w:numId w:val="1"/>
        </w:numPr>
      </w:pPr>
      <w:r w:rsidRPr="00417F78">
        <w:t xml:space="preserve"> Climate change related migrations may reshuffle species communities c</w:t>
      </w:r>
      <w:r>
        <w:t>ausing novel interactions</w:t>
      </w:r>
    </w:p>
    <w:p w14:paraId="7DDBAD7D" w14:textId="77777777" w:rsidR="00417F78" w:rsidRPr="00417F78" w:rsidRDefault="00417F78" w:rsidP="00417F78">
      <w:pPr>
        <w:pStyle w:val="Kommentartext"/>
        <w:numPr>
          <w:ilvl w:val="0"/>
          <w:numId w:val="1"/>
        </w:numPr>
      </w:pPr>
    </w:p>
  </w:comment>
  <w:comment w:id="22" w:author="Manuel Steinbauer" w:date="2020-12-11T19:19:00Z" w:initials="MS">
    <w:p w14:paraId="6F9B985B" w14:textId="77777777" w:rsidR="00417F78" w:rsidRPr="00417F78" w:rsidRDefault="00417F78">
      <w:pPr>
        <w:pStyle w:val="Kommentartext"/>
        <w:rPr>
          <w:lang w:val="de-DE"/>
        </w:rPr>
      </w:pPr>
      <w:r>
        <w:rPr>
          <w:rStyle w:val="Kommentarzeichen"/>
        </w:rPr>
        <w:annotationRef/>
      </w:r>
      <w:r w:rsidRPr="00417F78">
        <w:rPr>
          <w:lang w:val="de-DE"/>
        </w:rPr>
        <w:t>Würde ich fast rausnehmen, da wir das oben scho</w:t>
      </w:r>
      <w:r>
        <w:rPr>
          <w:lang w:val="de-DE"/>
        </w:rPr>
        <w:t>n gesagt haben</w:t>
      </w:r>
    </w:p>
  </w:comment>
  <w:comment w:id="25" w:author="Manuel Steinbauer" w:date="2020-12-11T19:25:00Z" w:initials="MS">
    <w:p w14:paraId="3F30D651" w14:textId="77777777" w:rsidR="002D12C7" w:rsidRPr="002D12C7" w:rsidRDefault="002D12C7">
      <w:pPr>
        <w:pStyle w:val="Kommentartext"/>
        <w:rPr>
          <w:lang w:val="de-DE"/>
        </w:rPr>
      </w:pPr>
      <w:r>
        <w:rPr>
          <w:rStyle w:val="Kommentarzeichen"/>
        </w:rPr>
        <w:annotationRef/>
      </w:r>
      <w:r w:rsidRPr="002D12C7">
        <w:rPr>
          <w:lang w:val="de-DE"/>
        </w:rPr>
        <w:t>Gleich hier erklären wo die herkommen</w:t>
      </w:r>
    </w:p>
  </w:comment>
  <w:comment w:id="37" w:author="Manuel Steinbauer" w:date="2020-12-11T19:42:00Z" w:initials="MS">
    <w:p w14:paraId="4F9AB39F" w14:textId="77777777" w:rsidR="000A3267" w:rsidRDefault="000A3267">
      <w:pPr>
        <w:pStyle w:val="Kommentartext"/>
        <w:rPr>
          <w:lang w:val="de-DE"/>
        </w:rPr>
      </w:pPr>
      <w:r>
        <w:rPr>
          <w:rStyle w:val="Kommentarzeichen"/>
        </w:rPr>
        <w:annotationRef/>
      </w:r>
      <w:r w:rsidRPr="000A3267">
        <w:rPr>
          <w:lang w:val="de-DE"/>
        </w:rPr>
        <w:t xml:space="preserve">Der Absatz hat eigentlich eine einfache Aussage, liest sich dafür aber sehr </w:t>
      </w:r>
      <w:r>
        <w:rPr>
          <w:lang w:val="de-DE"/>
        </w:rPr>
        <w:t xml:space="preserve">komplex. Gerade den letzten Satz musste ich zweimal Lesen. </w:t>
      </w:r>
    </w:p>
    <w:p w14:paraId="7CE9BE90" w14:textId="06F5968A" w:rsidR="000A3267" w:rsidRDefault="00B23C12">
      <w:pPr>
        <w:pStyle w:val="Kommentartext"/>
        <w:rPr>
          <w:lang w:val="de-DE"/>
        </w:rPr>
      </w:pPr>
      <w:r>
        <w:rPr>
          <w:lang w:val="de-DE"/>
        </w:rPr>
        <w:t>z.B.:</w:t>
      </w:r>
    </w:p>
    <w:p w14:paraId="3EE4A95D" w14:textId="77777777" w:rsidR="000A3267" w:rsidRDefault="000A3267">
      <w:pPr>
        <w:pStyle w:val="Kommentartext"/>
        <w:rPr>
          <w:lang w:val="de-DE"/>
        </w:rPr>
      </w:pPr>
      <w:r>
        <w:rPr>
          <w:lang w:val="de-DE"/>
        </w:rPr>
        <w:t xml:space="preserve">Vielleicht ist es besser andersrum anzufangen. Auch wenn wir wissen, dass Temperatur sehr wichtig ist und repräsentativ für viele andere Variablen stehen kann würde es Sinn machen sich in </w:t>
      </w:r>
      <w:r w:rsidR="00B23C12">
        <w:rPr>
          <w:lang w:val="de-DE"/>
        </w:rPr>
        <w:t>zukünftigen</w:t>
      </w:r>
      <w:r>
        <w:rPr>
          <w:lang w:val="de-DE"/>
        </w:rPr>
        <w:t xml:space="preserve"> Analysen auch die anderen Variable anzuschauen o.ä.</w:t>
      </w:r>
    </w:p>
    <w:p w14:paraId="2E40986B" w14:textId="3A554EDD" w:rsidR="002B797B" w:rsidRPr="000A3267" w:rsidRDefault="002B797B">
      <w:pPr>
        <w:pStyle w:val="Kommentartext"/>
        <w:rPr>
          <w:lang w:val="de-DE"/>
        </w:rPr>
      </w:pPr>
      <w:r>
        <w:rPr>
          <w:lang w:val="de-DE"/>
        </w:rPr>
        <w:t xml:space="preserve">Oder sogar viel kürzer. </w:t>
      </w:r>
    </w:p>
  </w:comment>
  <w:comment w:id="39" w:author="Manuel Steinbauer" w:date="2020-12-11T19:45:00Z" w:initials="MS">
    <w:p w14:paraId="575240BA" w14:textId="47346A4A" w:rsidR="00EB152E" w:rsidRDefault="00B23C12">
      <w:pPr>
        <w:pStyle w:val="Kommentartext"/>
        <w:rPr>
          <w:lang w:val="de-DE"/>
        </w:rPr>
      </w:pPr>
      <w:r>
        <w:rPr>
          <w:rStyle w:val="Kommentarzeichen"/>
        </w:rPr>
        <w:annotationRef/>
      </w:r>
      <w:r w:rsidR="00153C02">
        <w:rPr>
          <w:lang w:val="de-DE"/>
        </w:rPr>
        <w:t>Mein Vorschlag (muss nicht sein) wäre, dass</w:t>
      </w:r>
      <w:r w:rsidRPr="00B23C12">
        <w:rPr>
          <w:lang w:val="de-DE"/>
        </w:rPr>
        <w:t xml:space="preserve"> wir vorher noch auf die </w:t>
      </w:r>
      <w:r>
        <w:rPr>
          <w:lang w:val="de-DE"/>
        </w:rPr>
        <w:t xml:space="preserve">in der Einleitung angesprochenen direkten Effekte eingehen, bevor wir zum </w:t>
      </w:r>
      <w:r w:rsidR="00EB152E">
        <w:rPr>
          <w:lang w:val="de-DE"/>
        </w:rPr>
        <w:t>Meeresspiegel</w:t>
      </w:r>
      <w:r>
        <w:rPr>
          <w:lang w:val="de-DE"/>
        </w:rPr>
        <w:t xml:space="preserve"> kommen. </w:t>
      </w:r>
    </w:p>
    <w:p w14:paraId="35B3ABCA" w14:textId="06FE6300" w:rsidR="00EB152E" w:rsidRDefault="00B23C12" w:rsidP="002179D4">
      <w:pPr>
        <w:spacing w:after="0" w:line="240" w:lineRule="auto"/>
        <w:rPr>
          <w:lang w:val="de-DE"/>
        </w:rPr>
      </w:pPr>
      <w:r>
        <w:rPr>
          <w:lang w:val="de-DE"/>
        </w:rPr>
        <w:t xml:space="preserve">D.h. nochmals erwähnen, dass </w:t>
      </w:r>
      <w:r w:rsidR="00EB152E">
        <w:rPr>
          <w:lang w:val="de-DE"/>
        </w:rPr>
        <w:t>direktional</w:t>
      </w:r>
      <w:r>
        <w:rPr>
          <w:lang w:val="de-DE"/>
        </w:rPr>
        <w:t xml:space="preserve"> klimatische Änderungen Arten an ihr physiologisches Limit schieben, </w:t>
      </w:r>
      <w:r w:rsidR="00EB152E">
        <w:rPr>
          <w:lang w:val="de-DE"/>
        </w:rPr>
        <w:t xml:space="preserve">über </w:t>
      </w:r>
      <w:r>
        <w:rPr>
          <w:lang w:val="de-DE"/>
        </w:rPr>
        <w:t xml:space="preserve">Migrationen </w:t>
      </w:r>
      <w:r w:rsidR="00EB152E">
        <w:rPr>
          <w:lang w:val="de-DE"/>
        </w:rPr>
        <w:t>neue Interaktionen schaffen, Über Aussterben Konkurrenz oder Feinde entfernen (</w:t>
      </w:r>
      <w:proofErr w:type="spellStart"/>
      <w:r w:rsidR="00EB152E">
        <w:rPr>
          <w:lang w:val="de-DE"/>
        </w:rPr>
        <w:t>enemy</w:t>
      </w:r>
      <w:proofErr w:type="spellEnd"/>
      <w:r w:rsidR="00EB152E">
        <w:rPr>
          <w:lang w:val="de-DE"/>
        </w:rPr>
        <w:t xml:space="preserve"> </w:t>
      </w:r>
      <w:proofErr w:type="spellStart"/>
      <w:r w:rsidR="00EB152E">
        <w:rPr>
          <w:lang w:val="de-DE"/>
        </w:rPr>
        <w:t>release</w:t>
      </w:r>
      <w:proofErr w:type="spellEnd"/>
      <w:r w:rsidR="00EB152E">
        <w:rPr>
          <w:lang w:val="de-DE"/>
        </w:rPr>
        <w:t xml:space="preserve">) ... und damit neuartige </w:t>
      </w:r>
      <w:proofErr w:type="spellStart"/>
      <w:r w:rsidR="00EB152E">
        <w:rPr>
          <w:lang w:val="de-DE"/>
        </w:rPr>
        <w:t>Selecktionsregime</w:t>
      </w:r>
      <w:proofErr w:type="spellEnd"/>
      <w:r w:rsidR="00EB152E">
        <w:rPr>
          <w:lang w:val="de-DE"/>
        </w:rPr>
        <w:t xml:space="preserve"> schaffen und die Evolution fördern</w:t>
      </w:r>
      <w:r w:rsidR="00153C02">
        <w:rPr>
          <w:lang w:val="de-DE"/>
        </w:rPr>
        <w:t xml:space="preserve"> (</w:t>
      </w:r>
      <w:r w:rsidR="004F1549">
        <w:rPr>
          <w:lang w:val="de-DE"/>
        </w:rPr>
        <w:t xml:space="preserve">müsste es Literatur zum Schlagwort </w:t>
      </w:r>
      <w:r w:rsidR="00153C02">
        <w:rPr>
          <w:lang w:val="de-DE"/>
        </w:rPr>
        <w:t>„</w:t>
      </w:r>
      <w:r w:rsidR="002179D4" w:rsidRPr="002179D4">
        <w:rPr>
          <w:rFonts w:ascii="Times New Roman" w:eastAsia="Times New Roman" w:hAnsi="Times New Roman" w:cs="Times New Roman"/>
          <w:b/>
          <w:bCs/>
          <w:sz w:val="24"/>
          <w:szCs w:val="24"/>
          <w:lang w:val="de-DE" w:eastAsia="de-DE"/>
        </w:rPr>
        <w:t xml:space="preserve">adaptive </w:t>
      </w:r>
      <w:proofErr w:type="spellStart"/>
      <w:r w:rsidR="002179D4" w:rsidRPr="002179D4">
        <w:rPr>
          <w:rFonts w:ascii="Times New Roman" w:eastAsia="Times New Roman" w:hAnsi="Times New Roman" w:cs="Times New Roman"/>
          <w:b/>
          <w:bCs/>
          <w:sz w:val="24"/>
          <w:szCs w:val="24"/>
          <w:lang w:val="de-DE" w:eastAsia="de-DE"/>
        </w:rPr>
        <w:t>zones</w:t>
      </w:r>
      <w:proofErr w:type="spellEnd"/>
      <w:r w:rsidR="00153C02">
        <w:rPr>
          <w:lang w:val="de-DE"/>
        </w:rPr>
        <w:t>“</w:t>
      </w:r>
      <w:r w:rsidR="004F1549">
        <w:rPr>
          <w:lang w:val="de-DE"/>
        </w:rPr>
        <w:t xml:space="preserve"> geben</w:t>
      </w:r>
      <w:r w:rsidR="00153C02">
        <w:rPr>
          <w:lang w:val="de-DE"/>
        </w:rPr>
        <w:t>)</w:t>
      </w:r>
      <w:r w:rsidR="00EB152E">
        <w:rPr>
          <w:lang w:val="de-DE"/>
        </w:rPr>
        <w:t xml:space="preserve">. </w:t>
      </w:r>
    </w:p>
    <w:p w14:paraId="38D9E2B8" w14:textId="6FFD1035" w:rsidR="00EB152E" w:rsidRDefault="00EB152E">
      <w:pPr>
        <w:pStyle w:val="Kommentartext"/>
        <w:rPr>
          <w:lang w:val="de-DE"/>
        </w:rPr>
      </w:pPr>
      <w:r>
        <w:rPr>
          <w:lang w:val="de-DE"/>
        </w:rPr>
        <w:t xml:space="preserve">Dann würde ich kurz ansprechen, dass das aber auch für </w:t>
      </w:r>
      <w:proofErr w:type="spellStart"/>
      <w:r>
        <w:rPr>
          <w:lang w:val="de-DE"/>
        </w:rPr>
        <w:t>warming-warming</w:t>
      </w:r>
      <w:proofErr w:type="spellEnd"/>
      <w:r>
        <w:rPr>
          <w:lang w:val="de-DE"/>
        </w:rPr>
        <w:t xml:space="preserve"> gelten sollte, wo wir diesen </w:t>
      </w:r>
      <w:proofErr w:type="spellStart"/>
      <w:r>
        <w:rPr>
          <w:lang w:val="de-DE"/>
        </w:rPr>
        <w:t>effekt</w:t>
      </w:r>
      <w:proofErr w:type="spellEnd"/>
      <w:r>
        <w:rPr>
          <w:lang w:val="de-DE"/>
        </w:rPr>
        <w:t xml:space="preserve"> nicht finden. </w:t>
      </w:r>
      <w:r w:rsidR="00153C02">
        <w:rPr>
          <w:lang w:val="de-DE"/>
        </w:rPr>
        <w:t xml:space="preserve">Ob das heißt, dass die Begründung nicht passt oder nicht würde ich offenlassen. </w:t>
      </w:r>
    </w:p>
    <w:p w14:paraId="400996BA" w14:textId="1A76F030" w:rsidR="002B797B" w:rsidRDefault="002B797B">
      <w:pPr>
        <w:pStyle w:val="Kommentartext"/>
        <w:rPr>
          <w:lang w:val="de-DE"/>
        </w:rPr>
      </w:pPr>
      <w:r>
        <w:rPr>
          <w:lang w:val="de-DE"/>
        </w:rPr>
        <w:t>Dann würde der übernächste Absatz von unten gut passen.</w:t>
      </w:r>
      <w:r w:rsidR="00153C02">
        <w:rPr>
          <w:lang w:val="de-DE"/>
        </w:rPr>
        <w:t xml:space="preserve"> Gerade der Punkt, dass </w:t>
      </w:r>
      <w:proofErr w:type="spellStart"/>
      <w:r w:rsidR="00153C02">
        <w:rPr>
          <w:lang w:val="de-DE"/>
        </w:rPr>
        <w:t>migration</w:t>
      </w:r>
      <w:proofErr w:type="spellEnd"/>
      <w:r w:rsidR="00153C02">
        <w:rPr>
          <w:lang w:val="de-DE"/>
        </w:rPr>
        <w:t xml:space="preserve"> in Fall von </w:t>
      </w:r>
      <w:proofErr w:type="spellStart"/>
      <w:r w:rsidR="00153C02">
        <w:rPr>
          <w:lang w:val="de-DE"/>
        </w:rPr>
        <w:t>cooling-cooling</w:t>
      </w:r>
      <w:proofErr w:type="spellEnd"/>
      <w:r w:rsidR="00153C02">
        <w:rPr>
          <w:lang w:val="de-DE"/>
        </w:rPr>
        <w:t xml:space="preserve"> nicht geht passt ja super. </w:t>
      </w:r>
    </w:p>
    <w:p w14:paraId="169CE53B" w14:textId="735E842D" w:rsidR="002B797B" w:rsidRPr="00B23C12" w:rsidRDefault="002B797B">
      <w:pPr>
        <w:pStyle w:val="Kommentartext"/>
        <w:rPr>
          <w:lang w:val="de-DE"/>
        </w:rPr>
      </w:pPr>
      <w:r>
        <w:rPr>
          <w:lang w:val="de-DE"/>
        </w:rPr>
        <w:t xml:space="preserve">Erst im Anschluss würde ich den </w:t>
      </w:r>
      <w:r w:rsidR="00EB152E">
        <w:rPr>
          <w:lang w:val="de-DE"/>
        </w:rPr>
        <w:t xml:space="preserve">Meeresspiegel </w:t>
      </w:r>
      <w:r w:rsidR="00153C02">
        <w:rPr>
          <w:lang w:val="de-DE"/>
        </w:rPr>
        <w:t>als direkte Ursache ins Spiel bringen</w:t>
      </w:r>
      <w:r>
        <w:rPr>
          <w:lang w:val="de-DE"/>
        </w:rPr>
        <w:t>.</w:t>
      </w:r>
    </w:p>
  </w:comment>
  <w:comment w:id="45" w:author="Manuel Steinbauer" w:date="2020-12-11T19:52:00Z" w:initials="MS">
    <w:p w14:paraId="489AA27C" w14:textId="1ECDD5E1" w:rsidR="002B797B" w:rsidRPr="002B797B" w:rsidRDefault="002B797B">
      <w:pPr>
        <w:pStyle w:val="Kommentartext"/>
        <w:rPr>
          <w:lang w:val="de-DE"/>
        </w:rPr>
      </w:pPr>
      <w:r>
        <w:rPr>
          <w:rStyle w:val="Kommentarzeichen"/>
        </w:rPr>
        <w:annotationRef/>
      </w:r>
      <w:r w:rsidRPr="002B797B">
        <w:rPr>
          <w:lang w:val="de-DE"/>
        </w:rPr>
        <w:t>Den Absatz würde ich noch v</w:t>
      </w:r>
      <w:r>
        <w:rPr>
          <w:lang w:val="de-DE"/>
        </w:rPr>
        <w:t xml:space="preserve">or die </w:t>
      </w:r>
      <w:proofErr w:type="spellStart"/>
      <w:r>
        <w:rPr>
          <w:lang w:val="de-DE"/>
        </w:rPr>
        <w:t>Möglicxhe</w:t>
      </w:r>
      <w:proofErr w:type="spellEnd"/>
      <w:r>
        <w:rPr>
          <w:lang w:val="de-DE"/>
        </w:rPr>
        <w:t xml:space="preserve"> </w:t>
      </w:r>
      <w:proofErr w:type="spellStart"/>
      <w:r>
        <w:rPr>
          <w:lang w:val="de-DE"/>
        </w:rPr>
        <w:t>Sea</w:t>
      </w:r>
      <w:proofErr w:type="spellEnd"/>
      <w:r>
        <w:rPr>
          <w:lang w:val="de-DE"/>
        </w:rPr>
        <w:t xml:space="preserve"> </w:t>
      </w:r>
      <w:proofErr w:type="spellStart"/>
      <w:r>
        <w:rPr>
          <w:lang w:val="de-DE"/>
        </w:rPr>
        <w:t>level</w:t>
      </w:r>
      <w:proofErr w:type="spellEnd"/>
      <w:r>
        <w:rPr>
          <w:lang w:val="de-DE"/>
        </w:rPr>
        <w:t xml:space="preserve"> Erklärung setzen</w:t>
      </w:r>
    </w:p>
  </w:comment>
  <w:comment w:id="56" w:author="Manuel Steinbauer" w:date="2020-12-11T20:00:00Z" w:initials="MS">
    <w:p w14:paraId="5FD18B75" w14:textId="0C2B7A1E" w:rsidR="009807BB" w:rsidRPr="009807BB" w:rsidRDefault="009807BB">
      <w:pPr>
        <w:pStyle w:val="Kommentartext"/>
        <w:rPr>
          <w:lang w:val="de-DE"/>
        </w:rPr>
      </w:pPr>
      <w:r>
        <w:rPr>
          <w:rStyle w:val="Kommentarzeichen"/>
        </w:rPr>
        <w:annotationRef/>
      </w:r>
      <w:r w:rsidRPr="009807BB">
        <w:rPr>
          <w:lang w:val="de-DE"/>
        </w:rPr>
        <w:t xml:space="preserve">Ist nicht gut, aber </w:t>
      </w:r>
      <w:proofErr w:type="spellStart"/>
      <w:r w:rsidRPr="009807BB">
        <w:rPr>
          <w:lang w:val="de-DE"/>
        </w:rPr>
        <w:t>niche</w:t>
      </w:r>
      <w:proofErr w:type="spellEnd"/>
      <w:r w:rsidRPr="009807BB">
        <w:rPr>
          <w:lang w:val="de-DE"/>
        </w:rPr>
        <w:t xml:space="preserve"> </w:t>
      </w:r>
      <w:proofErr w:type="spellStart"/>
      <w:r w:rsidRPr="009807BB">
        <w:rPr>
          <w:lang w:val="de-DE"/>
        </w:rPr>
        <w:t>conservati</w:t>
      </w:r>
      <w:r>
        <w:rPr>
          <w:lang w:val="de-DE"/>
        </w:rPr>
        <w:t>sm</w:t>
      </w:r>
      <w:proofErr w:type="spellEnd"/>
      <w:r>
        <w:rPr>
          <w:lang w:val="de-DE"/>
        </w:rPr>
        <w:t xml:space="preserve"> passt noch weniger. Wir suchen einen Begriff der das Fördern von Evolution durch Veränderung zusammenfasst. </w:t>
      </w:r>
    </w:p>
  </w:comment>
  <w:comment w:id="62" w:author="Manuel Steinbauer" w:date="2020-12-11T20:02:00Z" w:initials="MS">
    <w:p w14:paraId="32A70785" w14:textId="4BCA6878" w:rsidR="0087759C" w:rsidRDefault="0087759C">
      <w:pPr>
        <w:pStyle w:val="Kommentartext"/>
      </w:pPr>
      <w:r>
        <w:rPr>
          <w:rStyle w:val="Kommentarzeichen"/>
        </w:rPr>
        <w:annotationRef/>
      </w:r>
      <w:r>
        <w:t xml:space="preserve">Sehr gutter </w:t>
      </w:r>
      <w:proofErr w:type="spellStart"/>
      <w:r>
        <w:t>Vorschlag</w:t>
      </w:r>
      <w:proofErr w:type="spellEnd"/>
      <w:r>
        <w:t>!</w:t>
      </w:r>
    </w:p>
  </w:comment>
  <w:comment w:id="65" w:author="Manuel Steinbauer" w:date="2020-12-11T20:03:00Z" w:initials="MS">
    <w:p w14:paraId="5E6C7619" w14:textId="12E540F8" w:rsidR="0087759C" w:rsidRPr="0087759C" w:rsidRDefault="0087759C">
      <w:pPr>
        <w:pStyle w:val="Kommentartext"/>
        <w:rPr>
          <w:lang w:val="de-DE"/>
        </w:rPr>
      </w:pPr>
      <w:r>
        <w:rPr>
          <w:rStyle w:val="Kommentarzeichen"/>
        </w:rPr>
        <w:annotationRef/>
      </w:r>
      <w:r w:rsidRPr="0087759C">
        <w:rPr>
          <w:lang w:val="de-DE"/>
        </w:rPr>
        <w:t xml:space="preserve">Ich hatte die </w:t>
      </w:r>
      <w:proofErr w:type="spellStart"/>
      <w:r w:rsidRPr="0087759C">
        <w:rPr>
          <w:lang w:val="de-DE"/>
        </w:rPr>
        <w:t>Rote</w:t>
      </w:r>
      <w:proofErr w:type="spellEnd"/>
      <w:r w:rsidRPr="0087759C">
        <w:rPr>
          <w:lang w:val="de-DE"/>
        </w:rPr>
        <w:t xml:space="preserve"> Linie intu</w:t>
      </w:r>
      <w:r>
        <w:rPr>
          <w:lang w:val="de-DE"/>
        </w:rPr>
        <w:t>itiv als Konfidenzschwelle wahrgenommen. Vielleicht nimmst Du sie einfach raus?</w:t>
      </w:r>
    </w:p>
  </w:comment>
  <w:comment w:id="80" w:author="Manuel Steinbauer" w:date="2020-12-13T10:20:00Z" w:initials="MS">
    <w:p w14:paraId="0CA2F090" w14:textId="0B4CB2C4" w:rsidR="00B35751" w:rsidRDefault="00B35751">
      <w:pPr>
        <w:pStyle w:val="Kommentartext"/>
        <w:rPr>
          <w:lang w:val="de-DE"/>
        </w:rPr>
      </w:pPr>
      <w:r>
        <w:rPr>
          <w:rStyle w:val="Kommentarzeichen"/>
        </w:rPr>
        <w:annotationRef/>
      </w:r>
      <w:r w:rsidRPr="00B35751">
        <w:rPr>
          <w:lang w:val="de-DE"/>
        </w:rPr>
        <w:t xml:space="preserve">Wir könnten bei zukünftigen Arbeiten überlegen </w:t>
      </w:r>
      <w:r>
        <w:rPr>
          <w:lang w:val="de-DE"/>
        </w:rPr>
        <w:t xml:space="preserve">ob wir hier mit Wahrscheinlichkeiten Arbeiten. Der </w:t>
      </w:r>
      <w:proofErr w:type="spellStart"/>
      <w:r>
        <w:rPr>
          <w:lang w:val="de-DE"/>
        </w:rPr>
        <w:t>first</w:t>
      </w:r>
      <w:proofErr w:type="spellEnd"/>
      <w:r>
        <w:rPr>
          <w:lang w:val="de-DE"/>
        </w:rPr>
        <w:t xml:space="preserve"> </w:t>
      </w:r>
      <w:proofErr w:type="spellStart"/>
      <w:r>
        <w:rPr>
          <w:lang w:val="de-DE"/>
        </w:rPr>
        <w:t>occurance</w:t>
      </w:r>
      <w:proofErr w:type="spellEnd"/>
      <w:r>
        <w:rPr>
          <w:lang w:val="de-DE"/>
        </w:rPr>
        <w:t xml:space="preserve"> </w:t>
      </w:r>
      <w:proofErr w:type="spellStart"/>
      <w:r>
        <w:rPr>
          <w:lang w:val="de-DE"/>
        </w:rPr>
        <w:t>record</w:t>
      </w:r>
      <w:proofErr w:type="spellEnd"/>
      <w:r>
        <w:rPr>
          <w:lang w:val="de-DE"/>
        </w:rPr>
        <w:t xml:space="preserve"> (und auch der last </w:t>
      </w:r>
      <w:proofErr w:type="spellStart"/>
      <w:r>
        <w:rPr>
          <w:lang w:val="de-DE"/>
        </w:rPr>
        <w:t>record</w:t>
      </w:r>
      <w:proofErr w:type="spellEnd"/>
      <w:r>
        <w:rPr>
          <w:lang w:val="de-DE"/>
        </w:rPr>
        <w:t>) kann ja potentiell auch früher liegen, es wurden nur keine Fossilien gefunden, er könnte aber auch später liegen (</w:t>
      </w:r>
      <w:proofErr w:type="spellStart"/>
      <w:r>
        <w:rPr>
          <w:lang w:val="de-DE"/>
        </w:rPr>
        <w:t>Fossielverlagerung</w:t>
      </w:r>
      <w:proofErr w:type="spellEnd"/>
      <w:r>
        <w:rPr>
          <w:lang w:val="de-DE"/>
        </w:rPr>
        <w:t xml:space="preserve">, falsche Datierung </w:t>
      </w:r>
      <w:proofErr w:type="spellStart"/>
      <w:r>
        <w:rPr>
          <w:lang w:val="de-DE"/>
        </w:rPr>
        <w:t>etc</w:t>
      </w:r>
      <w:proofErr w:type="spellEnd"/>
      <w:r>
        <w:rPr>
          <w:lang w:val="de-DE"/>
        </w:rPr>
        <w:t>). Diese Unsicherheit könnte man über eine Wahrscheinlichkeitsfunktion abschätzen aus der wir dann die Ranges ziehen. Indem wir diesen Prozess wiederholen integrieren wir den möglichen Fehler in die Analyse.</w:t>
      </w:r>
    </w:p>
    <w:p w14:paraId="525EA80A" w14:textId="77777777" w:rsidR="00B35751" w:rsidRDefault="00B35751">
      <w:pPr>
        <w:pStyle w:val="Kommentartext"/>
        <w:rPr>
          <w:lang w:val="de-DE"/>
        </w:rPr>
      </w:pPr>
    </w:p>
    <w:p w14:paraId="7D9B9DA7" w14:textId="24060E3B" w:rsidR="00B35751" w:rsidRPr="00B35751" w:rsidRDefault="00B35751">
      <w:pPr>
        <w:pStyle w:val="Kommentartext"/>
        <w:rPr>
          <w:lang w:val="de-DE"/>
        </w:rPr>
      </w:pPr>
      <w:r>
        <w:rPr>
          <w:lang w:val="de-DE"/>
        </w:rPr>
        <w:t xml:space="preserve">Ich glaube Adam hat in die Richtung auch schon Überlegungen angestellt bzw. Code entwickelt. Könnte man sogar als eigene kleine Studie durchführen. </w:t>
      </w:r>
    </w:p>
  </w:comment>
  <w:comment w:id="88" w:author="Manuel Steinbauer" w:date="2020-12-13T10:27:00Z" w:initials="MS">
    <w:p w14:paraId="6D39D419" w14:textId="77777777" w:rsidR="00862F8C" w:rsidRDefault="00862F8C">
      <w:pPr>
        <w:pStyle w:val="Kommentartext"/>
        <w:rPr>
          <w:lang w:val="de-DE"/>
        </w:rPr>
      </w:pPr>
      <w:r>
        <w:rPr>
          <w:rStyle w:val="Kommentarzeichen"/>
        </w:rPr>
        <w:annotationRef/>
      </w:r>
      <w:r w:rsidRPr="00862F8C">
        <w:rPr>
          <w:lang w:val="de-DE"/>
        </w:rPr>
        <w:t xml:space="preserve">Solltest Du Dir eh überlegen das für </w:t>
      </w:r>
      <w:r>
        <w:rPr>
          <w:lang w:val="de-DE"/>
        </w:rPr>
        <w:t>zukünftige Vorträge zu visualisieren könnte man diese Abbildung hier einfügen. Das Prinzip ist ja einfach, aber in Worten durchaus komplex.</w:t>
      </w:r>
    </w:p>
    <w:p w14:paraId="5070E590" w14:textId="6CDF3DD3" w:rsidR="00862F8C" w:rsidRPr="00862F8C" w:rsidRDefault="00862F8C">
      <w:pPr>
        <w:pStyle w:val="Kommentartext"/>
        <w:rPr>
          <w:lang w:val="de-DE"/>
        </w:rPr>
      </w:pPr>
      <w:r>
        <w:rPr>
          <w:lang w:val="de-DE"/>
        </w:rPr>
        <w:t xml:space="preserve">Nur für das </w:t>
      </w:r>
      <w:r>
        <w:rPr>
          <w:lang w:val="de-DE"/>
        </w:rPr>
        <w:t>Manuskript</w:t>
      </w:r>
      <w:r>
        <w:rPr>
          <w:lang w:val="de-DE"/>
        </w:rPr>
        <w:t xml:space="preserve"> ist </w:t>
      </w:r>
      <w:r>
        <w:rPr>
          <w:lang w:val="de-DE"/>
        </w:rPr>
        <w:t>eine Abbildung dafür</w:t>
      </w:r>
      <w:r>
        <w:rPr>
          <w:lang w:val="de-DE"/>
        </w:rPr>
        <w:t xml:space="preserve"> m.E. zu viel Aufwand.</w:t>
      </w:r>
    </w:p>
  </w:comment>
  <w:comment w:id="91" w:author="Manuel Steinbauer" w:date="2020-12-13T10:29:00Z" w:initials="MS">
    <w:p w14:paraId="52213420" w14:textId="611FEF03" w:rsidR="00862F8C" w:rsidRPr="00862F8C" w:rsidRDefault="00862F8C">
      <w:pPr>
        <w:pStyle w:val="Kommentartext"/>
        <w:rPr>
          <w:lang w:val="de-DE"/>
        </w:rPr>
      </w:pPr>
      <w:r w:rsidRPr="00862F8C">
        <w:rPr>
          <w:lang w:val="de-DE"/>
        </w:rPr>
        <w:t xml:space="preserve">Nicht sicher was hier gut </w:t>
      </w:r>
      <w:r>
        <w:rPr>
          <w:lang w:val="de-DE"/>
        </w:rPr>
        <w:t xml:space="preserve">passt, vielleicht </w:t>
      </w:r>
      <w:r>
        <w:rPr>
          <w:rStyle w:val="Kommentarzeichen"/>
        </w:rPr>
        <w:annotationRef/>
      </w:r>
      <w:r>
        <w:rPr>
          <w:lang w:val="de-DE"/>
        </w:rPr>
        <w:t>„</w:t>
      </w:r>
      <w:proofErr w:type="spellStart"/>
      <w:r w:rsidRPr="00862F8C">
        <w:rPr>
          <w:lang w:val="de-DE"/>
        </w:rPr>
        <w:t>derivates</w:t>
      </w:r>
      <w:proofErr w:type="spellEnd"/>
      <w:r w:rsidRPr="00862F8C">
        <w:rPr>
          <w:lang w:val="de-DE"/>
        </w:rPr>
        <w:t xml:space="preserve">” ? </w:t>
      </w:r>
    </w:p>
    <w:p w14:paraId="5C97D396" w14:textId="77777777" w:rsidR="00862F8C" w:rsidRPr="00862F8C" w:rsidRDefault="00862F8C">
      <w:pPr>
        <w:pStyle w:val="Kommentartext"/>
        <w:rPr>
          <w:lang w:val="de-DE"/>
        </w:rPr>
      </w:pPr>
    </w:p>
    <w:p w14:paraId="4B53ABE8" w14:textId="076CA333" w:rsidR="00862F8C" w:rsidRPr="00862F8C" w:rsidRDefault="00862F8C">
      <w:pPr>
        <w:pStyle w:val="Kommentartext"/>
        <w:rPr>
          <w:lang w:val="de-DE"/>
        </w:rPr>
      </w:pPr>
      <w:r w:rsidRPr="00862F8C">
        <w:rPr>
          <w:lang w:val="de-DE"/>
        </w:rPr>
        <w:t>Unter “</w:t>
      </w:r>
      <w:proofErr w:type="spellStart"/>
      <w:r w:rsidRPr="00862F8C">
        <w:rPr>
          <w:lang w:val="de-DE"/>
        </w:rPr>
        <w:t>estimates</w:t>
      </w:r>
      <w:proofErr w:type="spellEnd"/>
      <w:r w:rsidRPr="00862F8C">
        <w:rPr>
          <w:lang w:val="de-DE"/>
        </w:rPr>
        <w:t xml:space="preserve">” würde ich verschiedene </w:t>
      </w:r>
      <w:proofErr w:type="spellStart"/>
      <w:r w:rsidRPr="00862F8C">
        <w:rPr>
          <w:lang w:val="de-DE"/>
        </w:rPr>
        <w:t>Absch</w:t>
      </w:r>
      <w:r>
        <w:rPr>
          <w:lang w:val="de-DE"/>
        </w:rPr>
        <w:t>ätzungmethoden</w:t>
      </w:r>
      <w:proofErr w:type="spellEnd"/>
      <w:r>
        <w:rPr>
          <w:lang w:val="de-DE"/>
        </w:rPr>
        <w:t xml:space="preserve"> verstehen (über Isotope, Modelle </w:t>
      </w:r>
      <w:proofErr w:type="spellStart"/>
      <w:r>
        <w:rPr>
          <w:lang w:val="de-DE"/>
        </w:rPr>
        <w:t>etc</w:t>
      </w:r>
      <w:proofErr w:type="spellEnd"/>
      <w:r>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778F3D" w15:done="0"/>
  <w15:commentEx w15:paraId="7DDBAD7D" w15:done="0"/>
  <w15:commentEx w15:paraId="6F9B985B" w15:done="0"/>
  <w15:commentEx w15:paraId="3F30D651" w15:done="0"/>
  <w15:commentEx w15:paraId="2E40986B" w15:done="0"/>
  <w15:commentEx w15:paraId="169CE53B" w15:done="0"/>
  <w15:commentEx w15:paraId="489AA27C" w15:done="0"/>
  <w15:commentEx w15:paraId="5FD18B75" w15:done="0"/>
  <w15:commentEx w15:paraId="32A70785" w15:done="0"/>
  <w15:commentEx w15:paraId="5E6C7619" w15:done="0"/>
  <w15:commentEx w15:paraId="7D9B9DA7" w15:done="0"/>
  <w15:commentEx w15:paraId="5070E590" w15:done="0"/>
  <w15:commentEx w15:paraId="4B53A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43F7" w16cex:dateUtc="2020-12-11T18:16:00Z"/>
  <w16cex:commentExtensible w16cex:durableId="237E450E" w16cex:dateUtc="2020-12-11T18:20:00Z"/>
  <w16cex:commentExtensible w16cex:durableId="237E44CC" w16cex:dateUtc="2020-12-11T18:19:00Z"/>
  <w16cex:commentExtensible w16cex:durableId="237E4645" w16cex:dateUtc="2020-12-11T18:25:00Z"/>
  <w16cex:commentExtensible w16cex:durableId="237E4A0C" w16cex:dateUtc="2020-12-11T18:42:00Z"/>
  <w16cex:commentExtensible w16cex:durableId="237E4AEA" w16cex:dateUtc="2020-12-11T18:45:00Z"/>
  <w16cex:commentExtensible w16cex:durableId="237E4C7E" w16cex:dateUtc="2020-12-11T18:52:00Z"/>
  <w16cex:commentExtensible w16cex:durableId="237E4E76" w16cex:dateUtc="2020-12-11T19:00:00Z"/>
  <w16cex:commentExtensible w16cex:durableId="237E4EB8" w16cex:dateUtc="2020-12-11T19:02:00Z"/>
  <w16cex:commentExtensible w16cex:durableId="237E4F02" w16cex:dateUtc="2020-12-11T19:03:00Z"/>
  <w16cex:commentExtensible w16cex:durableId="23806987" w16cex:dateUtc="2020-12-13T09:20:00Z"/>
  <w16cex:commentExtensible w16cex:durableId="23806AF4" w16cex:dateUtc="2020-12-13T09:27:00Z"/>
  <w16cex:commentExtensible w16cex:durableId="23806B7E" w16cex:dateUtc="2020-12-13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778F3D" w16cid:durableId="237E43F7"/>
  <w16cid:commentId w16cid:paraId="7DDBAD7D" w16cid:durableId="237E450E"/>
  <w16cid:commentId w16cid:paraId="6F9B985B" w16cid:durableId="237E44CC"/>
  <w16cid:commentId w16cid:paraId="3F30D651" w16cid:durableId="237E4645"/>
  <w16cid:commentId w16cid:paraId="2E40986B" w16cid:durableId="237E4A0C"/>
  <w16cid:commentId w16cid:paraId="169CE53B" w16cid:durableId="237E4AEA"/>
  <w16cid:commentId w16cid:paraId="489AA27C" w16cid:durableId="237E4C7E"/>
  <w16cid:commentId w16cid:paraId="5FD18B75" w16cid:durableId="237E4E76"/>
  <w16cid:commentId w16cid:paraId="32A70785" w16cid:durableId="237E4EB8"/>
  <w16cid:commentId w16cid:paraId="5E6C7619" w16cid:durableId="237E4F02"/>
  <w16cid:commentId w16cid:paraId="7D9B9DA7" w16cid:durableId="23806987"/>
  <w16cid:commentId w16cid:paraId="5070E590" w16cid:durableId="23806AF4"/>
  <w16cid:commentId w16cid:paraId="4B53ABE8" w16cid:durableId="23806B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font>
  <w:font w:name="Calibri">
    <w:panose1 w:val="020F0502020204030204"/>
    <w:charset w:val="01"/>
    <w:family w:val="roman"/>
    <w:pitch w:val="variable"/>
  </w:font>
  <w:font w:name="Calibri Light">
    <w:panose1 w:val="020F0302020204030204"/>
    <w:charset w:val="01"/>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1"/>
    <w:family w:val="roman"/>
    <w:pitch w:val="variable"/>
  </w:font>
  <w:font w:name="Liberation Mono">
    <w:altName w:val="Courier New"/>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16AB1"/>
    <w:multiLevelType w:val="hybridMultilevel"/>
    <w:tmpl w:val="161CAA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Steinbauer">
    <w15:presenceInfo w15:providerId="None" w15:userId="Manuel Steinb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A8"/>
    <w:rsid w:val="000A3267"/>
    <w:rsid w:val="00153C02"/>
    <w:rsid w:val="002179D4"/>
    <w:rsid w:val="002B797B"/>
    <w:rsid w:val="002D12C7"/>
    <w:rsid w:val="002E293C"/>
    <w:rsid w:val="003B532B"/>
    <w:rsid w:val="00417F78"/>
    <w:rsid w:val="004F1549"/>
    <w:rsid w:val="00862F8C"/>
    <w:rsid w:val="0087759C"/>
    <w:rsid w:val="009807BB"/>
    <w:rsid w:val="00A540B0"/>
    <w:rsid w:val="00B023A8"/>
    <w:rsid w:val="00B23C12"/>
    <w:rsid w:val="00B35751"/>
    <w:rsid w:val="00EA3FE4"/>
    <w:rsid w:val="00EB15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3149"/>
  <w15:docId w15:val="{09DFABAF-E7D3-864D-9945-F581F817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61CE"/>
    <w:pPr>
      <w:spacing w:after="160" w:line="360" w:lineRule="auto"/>
    </w:pPr>
    <w:rPr>
      <w:sz w:val="22"/>
    </w:rPr>
  </w:style>
  <w:style w:type="paragraph" w:styleId="berschrift1">
    <w:name w:val="heading 1"/>
    <w:basedOn w:val="Standard"/>
    <w:next w:val="Standard"/>
    <w:uiPriority w:val="9"/>
    <w:qFormat/>
    <w:rsid w:val="00582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rsid w:val="00582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582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semiHidden/>
    <w:unhideWhenUsed/>
    <w:qFormat/>
    <w:rsid w:val="00582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rsid w:val="00582584"/>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uiPriority w:val="9"/>
    <w:semiHidden/>
    <w:unhideWhenUsed/>
    <w:qFormat/>
    <w:rsid w:val="0058258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uiPriority w:val="9"/>
    <w:semiHidden/>
    <w:unhideWhenUsed/>
    <w:qFormat/>
    <w:rsid w:val="005825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uiPriority w:val="9"/>
    <w:semiHidden/>
    <w:unhideWhenUsed/>
    <w:qFormat/>
    <w:rsid w:val="005825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5825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5F3B7C"/>
    <w:rPr>
      <w:sz w:val="16"/>
      <w:szCs w:val="16"/>
    </w:rPr>
  </w:style>
  <w:style w:type="character" w:customStyle="1" w:styleId="KommentartextZchn">
    <w:name w:val="Kommentartext Zchn"/>
    <w:basedOn w:val="Absatz-Standardschriftart"/>
    <w:link w:val="Kommentartext"/>
    <w:uiPriority w:val="99"/>
    <w:semiHidden/>
    <w:qFormat/>
    <w:rsid w:val="005F3B7C"/>
    <w:rPr>
      <w:sz w:val="20"/>
      <w:szCs w:val="20"/>
    </w:rPr>
  </w:style>
  <w:style w:type="character" w:customStyle="1" w:styleId="KommentarthemaZchn">
    <w:name w:val="Kommentarthema Zchn"/>
    <w:basedOn w:val="KommentartextZchn"/>
    <w:link w:val="Kommentarthema"/>
    <w:uiPriority w:val="99"/>
    <w:semiHidden/>
    <w:qFormat/>
    <w:rsid w:val="005F3B7C"/>
    <w:rPr>
      <w:b/>
      <w:bCs/>
      <w:sz w:val="20"/>
      <w:szCs w:val="20"/>
    </w:rPr>
  </w:style>
  <w:style w:type="character" w:customStyle="1" w:styleId="SprechblasentextZchn">
    <w:name w:val="Sprechblasentext Zchn"/>
    <w:basedOn w:val="Absatz-Standardschriftart"/>
    <w:link w:val="Sprechblasentext"/>
    <w:uiPriority w:val="99"/>
    <w:semiHidden/>
    <w:qFormat/>
    <w:rsid w:val="005F3B7C"/>
    <w:rPr>
      <w:rFonts w:ascii="Segoe UI" w:hAnsi="Segoe UI" w:cs="Segoe UI"/>
      <w:sz w:val="18"/>
      <w:szCs w:val="18"/>
    </w:rPr>
  </w:style>
  <w:style w:type="character" w:styleId="Platzhaltertext">
    <w:name w:val="Placeholder Text"/>
    <w:basedOn w:val="Absatz-Standardschriftart"/>
    <w:uiPriority w:val="99"/>
    <w:semiHidden/>
    <w:qFormat/>
    <w:rsid w:val="00582584"/>
    <w:rPr>
      <w:color w:val="808080"/>
    </w:rPr>
  </w:style>
  <w:style w:type="character" w:customStyle="1" w:styleId="CitaviBibliographyEntryZchn">
    <w:name w:val="Citavi Bibliography Entry Zchn"/>
    <w:basedOn w:val="Absatz-Standardschriftart"/>
    <w:link w:val="CitaviBibliographyEntry"/>
    <w:qFormat/>
    <w:rsid w:val="00582584"/>
  </w:style>
  <w:style w:type="character" w:customStyle="1" w:styleId="CitaviBibliographyHeadingZchn">
    <w:name w:val="Citavi Bibliography Heading Zchn"/>
    <w:basedOn w:val="Absatz-Standardschriftart"/>
    <w:link w:val="CitaviBibliographyHeading"/>
    <w:qFormat/>
    <w:rsid w:val="00582584"/>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uiPriority w:val="9"/>
    <w:qFormat/>
    <w:rsid w:val="00582584"/>
    <w:rPr>
      <w:rFonts w:asciiTheme="majorHAnsi" w:eastAsiaTheme="majorEastAsia" w:hAnsiTheme="majorHAnsi" w:cstheme="majorBidi"/>
      <w:color w:val="2F5496" w:themeColor="accent1" w:themeShade="BF"/>
      <w:sz w:val="32"/>
      <w:szCs w:val="32"/>
    </w:rPr>
  </w:style>
  <w:style w:type="character" w:customStyle="1" w:styleId="CitaviBibliographySubheading1Zchn">
    <w:name w:val="Citavi Bibliography Subheading 1 Zchn"/>
    <w:basedOn w:val="Absatz-Standardschriftart"/>
    <w:link w:val="CitaviBibliographySubheading1"/>
    <w:qFormat/>
    <w:rsid w:val="00582584"/>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uiPriority w:val="9"/>
    <w:semiHidden/>
    <w:qFormat/>
    <w:rsid w:val="00582584"/>
    <w:rPr>
      <w:rFonts w:asciiTheme="majorHAnsi" w:eastAsiaTheme="majorEastAsia" w:hAnsiTheme="majorHAnsi" w:cstheme="majorBidi"/>
      <w:color w:val="2F5496" w:themeColor="accent1" w:themeShade="BF"/>
      <w:sz w:val="26"/>
      <w:szCs w:val="26"/>
    </w:rPr>
  </w:style>
  <w:style w:type="character" w:customStyle="1" w:styleId="CitaviBibliographySubheading2Zchn">
    <w:name w:val="Citavi Bibliography Subheading 2 Zchn"/>
    <w:basedOn w:val="Absatz-Standardschriftart"/>
    <w:link w:val="CitaviBibliographySubheading2"/>
    <w:qFormat/>
    <w:rsid w:val="00582584"/>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uiPriority w:val="9"/>
    <w:qFormat/>
    <w:rsid w:val="00582584"/>
    <w:rPr>
      <w:rFonts w:asciiTheme="majorHAnsi" w:eastAsiaTheme="majorEastAsia" w:hAnsiTheme="majorHAnsi" w:cstheme="majorBidi"/>
      <w:color w:val="1F3763" w:themeColor="accent1" w:themeShade="7F"/>
      <w:sz w:val="24"/>
      <w:szCs w:val="24"/>
    </w:rPr>
  </w:style>
  <w:style w:type="character" w:customStyle="1" w:styleId="CitaviBibliographySubheading3Zchn">
    <w:name w:val="Citavi Bibliography Subheading 3 Zchn"/>
    <w:basedOn w:val="Absatz-Standardschriftart"/>
    <w:link w:val="CitaviBibliographySubheading3"/>
    <w:qFormat/>
    <w:rsid w:val="00582584"/>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uiPriority w:val="9"/>
    <w:semiHidden/>
    <w:qFormat/>
    <w:rsid w:val="00582584"/>
    <w:rPr>
      <w:rFonts w:asciiTheme="majorHAnsi" w:eastAsiaTheme="majorEastAsia" w:hAnsiTheme="majorHAnsi" w:cstheme="majorBidi"/>
      <w:i/>
      <w:iCs/>
      <w:color w:val="2F5496" w:themeColor="accent1" w:themeShade="BF"/>
    </w:rPr>
  </w:style>
  <w:style w:type="character" w:customStyle="1" w:styleId="CitaviBibliographySubheading4Zchn">
    <w:name w:val="Citavi Bibliography Subheading 4 Zchn"/>
    <w:basedOn w:val="Absatz-Standardschriftart"/>
    <w:link w:val="CitaviBibliographySubheading4"/>
    <w:qFormat/>
    <w:rsid w:val="00582584"/>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uiPriority w:val="9"/>
    <w:semiHidden/>
    <w:qFormat/>
    <w:rsid w:val="00582584"/>
    <w:rPr>
      <w:rFonts w:asciiTheme="majorHAnsi" w:eastAsiaTheme="majorEastAsia" w:hAnsiTheme="majorHAnsi" w:cstheme="majorBidi"/>
      <w:color w:val="2F5496" w:themeColor="accent1" w:themeShade="BF"/>
    </w:rPr>
  </w:style>
  <w:style w:type="character" w:customStyle="1" w:styleId="CitaviBibliographySubheading5Zchn">
    <w:name w:val="Citavi Bibliography Subheading 5 Zchn"/>
    <w:basedOn w:val="Absatz-Standardschriftart"/>
    <w:link w:val="CitaviBibliographySubheading5"/>
    <w:qFormat/>
    <w:rsid w:val="00582584"/>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uiPriority w:val="9"/>
    <w:semiHidden/>
    <w:qFormat/>
    <w:rsid w:val="00582584"/>
    <w:rPr>
      <w:rFonts w:asciiTheme="majorHAnsi" w:eastAsiaTheme="majorEastAsia" w:hAnsiTheme="majorHAnsi" w:cstheme="majorBidi"/>
      <w:color w:val="1F3763" w:themeColor="accent1" w:themeShade="7F"/>
    </w:rPr>
  </w:style>
  <w:style w:type="character" w:customStyle="1" w:styleId="CitaviBibliographySubheading6Zchn">
    <w:name w:val="Citavi Bibliography Subheading 6 Zchn"/>
    <w:basedOn w:val="Absatz-Standardschriftart"/>
    <w:link w:val="CitaviBibliographySubheading6"/>
    <w:qFormat/>
    <w:rsid w:val="00582584"/>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uiPriority w:val="9"/>
    <w:semiHidden/>
    <w:qFormat/>
    <w:rsid w:val="00582584"/>
    <w:rPr>
      <w:rFonts w:asciiTheme="majorHAnsi" w:eastAsiaTheme="majorEastAsia" w:hAnsiTheme="majorHAnsi" w:cstheme="majorBidi"/>
      <w:i/>
      <w:iCs/>
      <w:color w:val="1F3763" w:themeColor="accent1" w:themeShade="7F"/>
    </w:rPr>
  </w:style>
  <w:style w:type="character" w:customStyle="1" w:styleId="CitaviBibliographySubheading7Zchn">
    <w:name w:val="Citavi Bibliography Subheading 7 Zchn"/>
    <w:basedOn w:val="Absatz-Standardschriftart"/>
    <w:link w:val="CitaviBibliographySubheading7"/>
    <w:qFormat/>
    <w:rsid w:val="00582584"/>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uiPriority w:val="9"/>
    <w:semiHidden/>
    <w:qFormat/>
    <w:rsid w:val="00582584"/>
    <w:rPr>
      <w:rFonts w:asciiTheme="majorHAnsi" w:eastAsiaTheme="majorEastAsia" w:hAnsiTheme="majorHAnsi" w:cstheme="majorBidi"/>
      <w:color w:val="272727" w:themeColor="text1" w:themeTint="D8"/>
      <w:sz w:val="21"/>
      <w:szCs w:val="21"/>
    </w:rPr>
  </w:style>
  <w:style w:type="character" w:customStyle="1" w:styleId="CitaviBibliographySubheading8Zchn">
    <w:name w:val="Citavi Bibliography Subheading 8 Zchn"/>
    <w:basedOn w:val="Absatz-Standardschriftart"/>
    <w:link w:val="CitaviBibliographySubheading8"/>
    <w:qFormat/>
    <w:rsid w:val="00582584"/>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uiPriority w:val="9"/>
    <w:semiHidden/>
    <w:qFormat/>
    <w:rsid w:val="00582584"/>
    <w:rPr>
      <w:rFonts w:asciiTheme="majorHAnsi" w:eastAsiaTheme="majorEastAsia" w:hAnsiTheme="majorHAnsi" w:cstheme="majorBidi"/>
      <w:i/>
      <w:iCs/>
      <w:color w:val="272727" w:themeColor="text1" w:themeTint="D8"/>
      <w:sz w:val="21"/>
      <w:szCs w:val="21"/>
    </w:rPr>
  </w:style>
  <w:style w:type="character" w:styleId="Buchtitel">
    <w:name w:val="Book Title"/>
    <w:basedOn w:val="Absatz-Standardschriftart"/>
    <w:uiPriority w:val="33"/>
    <w:qFormat/>
    <w:rsid w:val="00A0236E"/>
    <w:rPr>
      <w:b/>
      <w:bCs/>
      <w:i/>
      <w:iCs/>
      <w:spacing w:val="5"/>
    </w:rPr>
  </w:style>
  <w:style w:type="character" w:styleId="IntensiverVerweis">
    <w:name w:val="Intense Reference"/>
    <w:basedOn w:val="Absatz-Standardschriftart"/>
    <w:uiPriority w:val="32"/>
    <w:qFormat/>
    <w:rsid w:val="00A0236E"/>
    <w:rPr>
      <w:b/>
      <w:bCs/>
      <w:smallCaps/>
      <w:color w:val="4472C4" w:themeColor="accent1"/>
      <w:spacing w:val="5"/>
    </w:rPr>
  </w:style>
  <w:style w:type="character" w:styleId="SchwacherVerweis">
    <w:name w:val="Subtle Reference"/>
    <w:basedOn w:val="Absatz-Standardschriftart"/>
    <w:uiPriority w:val="31"/>
    <w:qFormat/>
    <w:rsid w:val="00A0236E"/>
    <w:rPr>
      <w:smallCaps/>
      <w:color w:val="5A5A5A" w:themeColor="text1" w:themeTint="A5"/>
    </w:rPr>
  </w:style>
  <w:style w:type="character" w:styleId="IntensiveHervorhebung">
    <w:name w:val="Intense Emphasis"/>
    <w:basedOn w:val="Absatz-Standardschriftart"/>
    <w:uiPriority w:val="21"/>
    <w:qFormat/>
    <w:rsid w:val="00A0236E"/>
    <w:rPr>
      <w:i/>
      <w:iCs/>
      <w:color w:val="4472C4" w:themeColor="accent1"/>
    </w:rPr>
  </w:style>
  <w:style w:type="character" w:styleId="SchwacheHervorhebung">
    <w:name w:val="Subtle Emphasis"/>
    <w:basedOn w:val="Absatz-Standardschriftart"/>
    <w:uiPriority w:val="19"/>
    <w:qFormat/>
    <w:rsid w:val="00A0236E"/>
    <w:rPr>
      <w:i/>
      <w:iCs/>
      <w:color w:val="404040" w:themeColor="text1" w:themeTint="BF"/>
    </w:rPr>
  </w:style>
  <w:style w:type="character" w:customStyle="1" w:styleId="IntensivesZitatZchn">
    <w:name w:val="Intensives Zitat Zchn"/>
    <w:basedOn w:val="Absatz-Standardschriftart"/>
    <w:link w:val="IntensivesZitat"/>
    <w:uiPriority w:val="30"/>
    <w:qFormat/>
    <w:rsid w:val="00A0236E"/>
    <w:rPr>
      <w:i/>
      <w:iCs/>
      <w:color w:val="4472C4" w:themeColor="accent1"/>
    </w:rPr>
  </w:style>
  <w:style w:type="character" w:customStyle="1" w:styleId="ZitatZchn">
    <w:name w:val="Zitat Zchn"/>
    <w:basedOn w:val="Absatz-Standardschriftart"/>
    <w:link w:val="Zitat"/>
    <w:uiPriority w:val="29"/>
    <w:qFormat/>
    <w:rsid w:val="00A0236E"/>
    <w:rPr>
      <w:i/>
      <w:iCs/>
      <w:color w:val="404040" w:themeColor="text1" w:themeTint="BF"/>
    </w:rPr>
  </w:style>
  <w:style w:type="character" w:styleId="HTMLVariable">
    <w:name w:val="HTML Variable"/>
    <w:basedOn w:val="Absatz-Standardschriftart"/>
    <w:uiPriority w:val="99"/>
    <w:semiHidden/>
    <w:unhideWhenUsed/>
    <w:qFormat/>
    <w:rsid w:val="00A0236E"/>
    <w:rPr>
      <w:i/>
      <w:iCs/>
    </w:rPr>
  </w:style>
  <w:style w:type="character" w:styleId="HTMLSchreibmaschine">
    <w:name w:val="HTML Typewriter"/>
    <w:basedOn w:val="Absatz-Standardschriftart"/>
    <w:uiPriority w:val="99"/>
    <w:semiHidden/>
    <w:unhideWhenUsed/>
    <w:qFormat/>
    <w:rsid w:val="00A0236E"/>
    <w:rPr>
      <w:rFonts w:ascii="Consolas" w:hAnsi="Consolas"/>
      <w:sz w:val="20"/>
      <w:szCs w:val="20"/>
    </w:rPr>
  </w:style>
  <w:style w:type="character" w:styleId="HTMLBeispiel">
    <w:name w:val="HTML Sample"/>
    <w:basedOn w:val="Absatz-Standardschriftart"/>
    <w:uiPriority w:val="99"/>
    <w:semiHidden/>
    <w:unhideWhenUsed/>
    <w:qFormat/>
    <w:rsid w:val="00A0236E"/>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A0236E"/>
    <w:rPr>
      <w:rFonts w:ascii="Consolas" w:hAnsi="Consolas"/>
      <w:sz w:val="20"/>
      <w:szCs w:val="20"/>
    </w:rPr>
  </w:style>
  <w:style w:type="character" w:styleId="HTMLTastatur">
    <w:name w:val="HTML Keyboard"/>
    <w:basedOn w:val="Absatz-Standardschriftart"/>
    <w:uiPriority w:val="99"/>
    <w:semiHidden/>
    <w:unhideWhenUsed/>
    <w:qFormat/>
    <w:rsid w:val="00A0236E"/>
    <w:rPr>
      <w:rFonts w:ascii="Consolas" w:hAnsi="Consolas"/>
      <w:sz w:val="20"/>
      <w:szCs w:val="20"/>
    </w:rPr>
  </w:style>
  <w:style w:type="character" w:styleId="HTMLDefinition">
    <w:name w:val="HTML Definition"/>
    <w:basedOn w:val="Absatz-Standardschriftart"/>
    <w:uiPriority w:val="99"/>
    <w:semiHidden/>
    <w:unhideWhenUsed/>
    <w:qFormat/>
    <w:rsid w:val="00A0236E"/>
    <w:rPr>
      <w:i/>
      <w:iCs/>
    </w:rPr>
  </w:style>
  <w:style w:type="character" w:styleId="HTMLCode">
    <w:name w:val="HTML Code"/>
    <w:basedOn w:val="Absatz-Standardschriftart"/>
    <w:uiPriority w:val="99"/>
    <w:semiHidden/>
    <w:unhideWhenUsed/>
    <w:qFormat/>
    <w:rsid w:val="00A0236E"/>
    <w:rPr>
      <w:rFonts w:ascii="Consolas" w:hAnsi="Consolas"/>
      <w:sz w:val="20"/>
      <w:szCs w:val="20"/>
    </w:rPr>
  </w:style>
  <w:style w:type="character" w:styleId="HTMLZitat">
    <w:name w:val="HTML Cite"/>
    <w:basedOn w:val="Absatz-Standardschriftart"/>
    <w:uiPriority w:val="99"/>
    <w:semiHidden/>
    <w:unhideWhenUsed/>
    <w:qFormat/>
    <w:rsid w:val="00A0236E"/>
    <w:rPr>
      <w:i/>
      <w:iCs/>
    </w:rPr>
  </w:style>
  <w:style w:type="character" w:customStyle="1" w:styleId="HTMLAdresseZchn">
    <w:name w:val="HTML Adresse Zchn"/>
    <w:basedOn w:val="Absatz-Standardschriftart"/>
    <w:link w:val="HTMLAdresse"/>
    <w:uiPriority w:val="99"/>
    <w:semiHidden/>
    <w:qFormat/>
    <w:rsid w:val="00A0236E"/>
    <w:rPr>
      <w:i/>
      <w:iCs/>
    </w:rPr>
  </w:style>
  <w:style w:type="character" w:styleId="HTMLAkronym">
    <w:name w:val="HTML Acronym"/>
    <w:basedOn w:val="Absatz-Standardschriftart"/>
    <w:uiPriority w:val="99"/>
    <w:semiHidden/>
    <w:unhideWhenUsed/>
    <w:qFormat/>
    <w:rsid w:val="00A0236E"/>
  </w:style>
  <w:style w:type="character" w:customStyle="1" w:styleId="NurTextZchn">
    <w:name w:val="Nur Text Zchn"/>
    <w:basedOn w:val="Absatz-Standardschriftart"/>
    <w:link w:val="NurText"/>
    <w:uiPriority w:val="99"/>
    <w:semiHidden/>
    <w:qFormat/>
    <w:rsid w:val="00A0236E"/>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A0236E"/>
    <w:rPr>
      <w:rFonts w:ascii="Segoe UI" w:hAnsi="Segoe UI" w:cs="Segoe UI"/>
      <w:sz w:val="16"/>
      <w:szCs w:val="16"/>
    </w:rPr>
  </w:style>
  <w:style w:type="character" w:customStyle="1" w:styleId="Betont">
    <w:name w:val="Betont"/>
    <w:basedOn w:val="Absatz-Standardschriftart"/>
    <w:uiPriority w:val="20"/>
    <w:qFormat/>
    <w:rsid w:val="00A0236E"/>
    <w:rPr>
      <w:i/>
      <w:iCs/>
    </w:rPr>
  </w:style>
  <w:style w:type="character" w:styleId="Fett">
    <w:name w:val="Strong"/>
    <w:basedOn w:val="Absatz-Standardschriftart"/>
    <w:uiPriority w:val="22"/>
    <w:qFormat/>
    <w:rsid w:val="00A0236E"/>
    <w:rPr>
      <w:b/>
      <w:bCs/>
    </w:rPr>
  </w:style>
  <w:style w:type="character" w:customStyle="1" w:styleId="BesuchteInternetverknpfung">
    <w:name w:val="Besuchte Internetverknüpfung"/>
    <w:basedOn w:val="Absatz-Standardschriftart"/>
    <w:uiPriority w:val="99"/>
    <w:semiHidden/>
    <w:unhideWhenUsed/>
    <w:rsid w:val="00A0236E"/>
    <w:rPr>
      <w:color w:val="954F72" w:themeColor="followedHyperlink"/>
      <w:u w:val="single"/>
    </w:rPr>
  </w:style>
  <w:style w:type="character" w:customStyle="1" w:styleId="Internetverknpfung">
    <w:name w:val="Internetverknüpfung"/>
    <w:basedOn w:val="Absatz-Standardschriftart"/>
    <w:uiPriority w:val="99"/>
    <w:semiHidden/>
    <w:unhideWhenUsed/>
    <w:rsid w:val="00A0236E"/>
    <w:rPr>
      <w:color w:val="0563C1" w:themeColor="hyperlink"/>
      <w:u w:val="single"/>
    </w:rPr>
  </w:style>
  <w:style w:type="character" w:customStyle="1" w:styleId="Textkrper-Einzug3Zchn">
    <w:name w:val="Textkörper-Einzug 3 Zchn"/>
    <w:basedOn w:val="Absatz-Standardschriftart"/>
    <w:uiPriority w:val="99"/>
    <w:semiHidden/>
    <w:qFormat/>
    <w:rsid w:val="00A0236E"/>
    <w:rPr>
      <w:sz w:val="16"/>
      <w:szCs w:val="16"/>
    </w:rPr>
  </w:style>
  <w:style w:type="character" w:customStyle="1" w:styleId="Textkrper-Einzug2Zchn">
    <w:name w:val="Textkörper-Einzug 2 Zchn"/>
    <w:basedOn w:val="Absatz-Standardschriftart"/>
    <w:uiPriority w:val="99"/>
    <w:semiHidden/>
    <w:qFormat/>
    <w:rsid w:val="00A0236E"/>
  </w:style>
  <w:style w:type="character" w:customStyle="1" w:styleId="Textkrper3Zchn">
    <w:name w:val="Textkörper 3 Zchn"/>
    <w:basedOn w:val="Absatz-Standardschriftart"/>
    <w:link w:val="Textkrper3"/>
    <w:uiPriority w:val="99"/>
    <w:semiHidden/>
    <w:qFormat/>
    <w:rsid w:val="00A0236E"/>
    <w:rPr>
      <w:sz w:val="16"/>
      <w:szCs w:val="16"/>
    </w:rPr>
  </w:style>
  <w:style w:type="character" w:customStyle="1" w:styleId="Textkrper2Zchn">
    <w:name w:val="Textkörper 2 Zchn"/>
    <w:basedOn w:val="Absatz-Standardschriftart"/>
    <w:link w:val="Textkrper2"/>
    <w:uiPriority w:val="99"/>
    <w:semiHidden/>
    <w:qFormat/>
    <w:rsid w:val="00A0236E"/>
  </w:style>
  <w:style w:type="character" w:customStyle="1" w:styleId="Fu-EndnotenberschriftZchn">
    <w:name w:val="Fuß/-Endnotenüberschrift Zchn"/>
    <w:basedOn w:val="Absatz-Standardschriftart"/>
    <w:uiPriority w:val="99"/>
    <w:semiHidden/>
    <w:qFormat/>
    <w:rsid w:val="00A0236E"/>
  </w:style>
  <w:style w:type="character" w:customStyle="1" w:styleId="Textkrper-ZeileneinzugZchn">
    <w:name w:val="Textkörper-Zeileneinzug Zchn"/>
    <w:basedOn w:val="Absatz-Standardschriftart"/>
    <w:uiPriority w:val="99"/>
    <w:semiHidden/>
    <w:qFormat/>
    <w:rsid w:val="00A0236E"/>
  </w:style>
  <w:style w:type="character" w:customStyle="1" w:styleId="Textkrper-Erstzeileneinzug2Zchn">
    <w:name w:val="Textkörper-Erstzeileneinzug 2 Zchn"/>
    <w:basedOn w:val="Textkrper-ZeileneinzugZchn"/>
    <w:uiPriority w:val="99"/>
    <w:semiHidden/>
    <w:qFormat/>
    <w:rsid w:val="00A0236E"/>
  </w:style>
  <w:style w:type="character" w:customStyle="1" w:styleId="TextkrperZchn">
    <w:name w:val="Textkörper Zchn"/>
    <w:basedOn w:val="Absatz-Standardschriftart"/>
    <w:link w:val="Textkrper"/>
    <w:uiPriority w:val="99"/>
    <w:semiHidden/>
    <w:qFormat/>
    <w:rsid w:val="00A0236E"/>
  </w:style>
  <w:style w:type="character" w:customStyle="1" w:styleId="Textkrper-ErstzeileneinzugZchn">
    <w:name w:val="Textkörper-Erstzeileneinzug Zchn"/>
    <w:basedOn w:val="TextkrperZchn"/>
    <w:uiPriority w:val="99"/>
    <w:semiHidden/>
    <w:qFormat/>
    <w:rsid w:val="00A0236E"/>
  </w:style>
  <w:style w:type="character" w:customStyle="1" w:styleId="DatumZchn">
    <w:name w:val="Datum Zchn"/>
    <w:basedOn w:val="Absatz-Standardschriftart"/>
    <w:link w:val="Datum"/>
    <w:uiPriority w:val="99"/>
    <w:semiHidden/>
    <w:qFormat/>
    <w:rsid w:val="00A0236E"/>
  </w:style>
  <w:style w:type="character" w:customStyle="1" w:styleId="AnredeZchn">
    <w:name w:val="Anrede Zchn"/>
    <w:basedOn w:val="Absatz-Standardschriftart"/>
    <w:uiPriority w:val="99"/>
    <w:semiHidden/>
    <w:qFormat/>
    <w:rsid w:val="00A0236E"/>
  </w:style>
  <w:style w:type="character" w:customStyle="1" w:styleId="UntertitelZchn">
    <w:name w:val="Untertitel Zchn"/>
    <w:basedOn w:val="Absatz-Standardschriftart"/>
    <w:link w:val="Untertitel"/>
    <w:uiPriority w:val="11"/>
    <w:qFormat/>
    <w:rsid w:val="00A0236E"/>
    <w:rPr>
      <w:rFonts w:eastAsiaTheme="minorEastAsia"/>
      <w:color w:val="5A5A5A" w:themeColor="text1" w:themeTint="A5"/>
      <w:spacing w:val="15"/>
    </w:rPr>
  </w:style>
  <w:style w:type="character" w:customStyle="1" w:styleId="NachrichtenkopfZchn">
    <w:name w:val="Nachrichtenkopf Zchn"/>
    <w:basedOn w:val="Absatz-Standardschriftart"/>
    <w:link w:val="Nachrichtenkopf"/>
    <w:uiPriority w:val="99"/>
    <w:semiHidden/>
    <w:qFormat/>
    <w:rsid w:val="00A0236E"/>
    <w:rPr>
      <w:rFonts w:asciiTheme="majorHAnsi" w:eastAsiaTheme="majorEastAsia" w:hAnsiTheme="majorHAnsi" w:cstheme="majorBidi"/>
      <w:sz w:val="24"/>
      <w:szCs w:val="24"/>
      <w:shd w:val="clear" w:color="auto" w:fill="CCCCCC"/>
    </w:rPr>
  </w:style>
  <w:style w:type="character" w:customStyle="1" w:styleId="UnterschriftZchn">
    <w:name w:val="Unterschrift Zchn"/>
    <w:basedOn w:val="Absatz-Standardschriftart"/>
    <w:link w:val="Unterschrift"/>
    <w:uiPriority w:val="99"/>
    <w:semiHidden/>
    <w:qFormat/>
    <w:rsid w:val="00A0236E"/>
  </w:style>
  <w:style w:type="character" w:customStyle="1" w:styleId="AnredeZchn1">
    <w:name w:val="Anrede Zchn1"/>
    <w:basedOn w:val="Absatz-Standardschriftart"/>
    <w:link w:val="Anrede"/>
    <w:uiPriority w:val="99"/>
    <w:semiHidden/>
    <w:qFormat/>
    <w:rsid w:val="00A0236E"/>
  </w:style>
  <w:style w:type="character" w:customStyle="1" w:styleId="TitelZchn">
    <w:name w:val="Titel Zchn"/>
    <w:basedOn w:val="Absatz-Standardschriftart"/>
    <w:link w:val="Titel"/>
    <w:uiPriority w:val="10"/>
    <w:qFormat/>
    <w:rsid w:val="00A0236E"/>
    <w:rPr>
      <w:rFonts w:asciiTheme="majorHAnsi" w:eastAsiaTheme="majorEastAsia" w:hAnsiTheme="majorHAnsi" w:cstheme="majorBidi"/>
      <w:spacing w:val="-10"/>
      <w:kern w:val="2"/>
      <w:sz w:val="56"/>
      <w:szCs w:val="56"/>
    </w:rPr>
  </w:style>
  <w:style w:type="character" w:customStyle="1" w:styleId="MakrotextZchn">
    <w:name w:val="Makrotext Zchn"/>
    <w:basedOn w:val="Absatz-Standardschriftart"/>
    <w:link w:val="Makrotext"/>
    <w:uiPriority w:val="99"/>
    <w:semiHidden/>
    <w:qFormat/>
    <w:rsid w:val="00A0236E"/>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A0236E"/>
    <w:rPr>
      <w:sz w:val="20"/>
      <w:szCs w:val="20"/>
    </w:rPr>
  </w:style>
  <w:style w:type="character" w:customStyle="1" w:styleId="Endnotenanker">
    <w:name w:val="Endnotenanker"/>
    <w:rPr>
      <w:vertAlign w:val="superscript"/>
    </w:rPr>
  </w:style>
  <w:style w:type="character" w:customStyle="1" w:styleId="EndnoteCharacters">
    <w:name w:val="Endnote Characters"/>
    <w:basedOn w:val="Absatz-Standardschriftart"/>
    <w:uiPriority w:val="99"/>
    <w:semiHidden/>
    <w:unhideWhenUsed/>
    <w:qFormat/>
    <w:rsid w:val="00A0236E"/>
    <w:rPr>
      <w:vertAlign w:val="superscript"/>
    </w:rPr>
  </w:style>
  <w:style w:type="character" w:styleId="Seitenzahl">
    <w:name w:val="page number"/>
    <w:basedOn w:val="Absatz-Standardschriftart"/>
    <w:uiPriority w:val="99"/>
    <w:semiHidden/>
    <w:unhideWhenUsed/>
    <w:qFormat/>
    <w:rsid w:val="00A0236E"/>
  </w:style>
  <w:style w:type="character" w:styleId="Zeilennummer">
    <w:name w:val="line number"/>
    <w:basedOn w:val="Absatz-Standardschriftart"/>
    <w:uiPriority w:val="99"/>
    <w:semiHidden/>
    <w:unhideWhenUsed/>
    <w:qFormat/>
    <w:rsid w:val="00A0236E"/>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A0236E"/>
    <w:rPr>
      <w:vertAlign w:val="superscript"/>
    </w:rPr>
  </w:style>
  <w:style w:type="character" w:customStyle="1" w:styleId="FuzeileZchn">
    <w:name w:val="Fußzeile Zchn"/>
    <w:basedOn w:val="Absatz-Standardschriftart"/>
    <w:link w:val="Fuzeile"/>
    <w:uiPriority w:val="99"/>
    <w:semiHidden/>
    <w:qFormat/>
    <w:rsid w:val="00A0236E"/>
  </w:style>
  <w:style w:type="character" w:customStyle="1" w:styleId="KopfzeileZchn">
    <w:name w:val="Kopfzeile Zchn"/>
    <w:basedOn w:val="Absatz-Standardschriftart"/>
    <w:link w:val="Kopfzeile"/>
    <w:uiPriority w:val="99"/>
    <w:semiHidden/>
    <w:qFormat/>
    <w:rsid w:val="00A0236E"/>
  </w:style>
  <w:style w:type="character" w:customStyle="1" w:styleId="FunotentextZchn">
    <w:name w:val="Fußnotentext Zchn"/>
    <w:basedOn w:val="Absatz-Standardschriftart"/>
    <w:link w:val="Funotentext"/>
    <w:uiPriority w:val="99"/>
    <w:semiHidden/>
    <w:qFormat/>
    <w:rsid w:val="00A0236E"/>
    <w:rPr>
      <w:sz w:val="20"/>
      <w:szCs w:val="20"/>
    </w:rPr>
  </w:style>
  <w:style w:type="character" w:customStyle="1" w:styleId="Beispiel">
    <w:name w:val="Beispiel"/>
    <w:qFormat/>
    <w:rPr>
      <w:rFonts w:ascii="Liberation Mono" w:eastAsia="Liberation Mono" w:hAnsi="Liberation Mono" w:cs="Liberation Mono"/>
    </w:rPr>
  </w:style>
  <w:style w:type="character" w:customStyle="1" w:styleId="Definition">
    <w:name w:val="Definition"/>
    <w:qFormat/>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A0236E"/>
    <w:pPr>
      <w:spacing w:after="120"/>
    </w:pPr>
  </w:style>
  <w:style w:type="paragraph" w:styleId="Liste">
    <w:name w:val="List"/>
    <w:basedOn w:val="Standard"/>
    <w:uiPriority w:val="99"/>
    <w:semiHidden/>
    <w:unhideWhenUsed/>
    <w:rsid w:val="00A0236E"/>
    <w:pPr>
      <w:ind w:left="283" w:hanging="283"/>
      <w:contextualSpacing/>
    </w:pPr>
  </w:style>
  <w:style w:type="paragraph" w:styleId="Beschriftung">
    <w:name w:val="caption"/>
    <w:basedOn w:val="Standard"/>
    <w:next w:val="Standard"/>
    <w:uiPriority w:val="35"/>
    <w:unhideWhenUsed/>
    <w:qFormat/>
    <w:rsid w:val="00073279"/>
    <w:pPr>
      <w:spacing w:after="200" w:line="240" w:lineRule="auto"/>
    </w:pPr>
    <w:rPr>
      <w:iCs/>
      <w:color w:val="000000" w:themeColor="text1"/>
      <w:szCs w:val="18"/>
    </w:rPr>
  </w:style>
  <w:style w:type="paragraph" w:customStyle="1" w:styleId="Verzeichnis">
    <w:name w:val="Verzeichnis"/>
    <w:basedOn w:val="Standard"/>
    <w:qFormat/>
    <w:pPr>
      <w:suppressLineNumbers/>
    </w:pPr>
    <w:rPr>
      <w:rFonts w:cs="Lohit Devanagari"/>
    </w:rPr>
  </w:style>
  <w:style w:type="paragraph" w:styleId="Kommentartext">
    <w:name w:val="annotation text"/>
    <w:basedOn w:val="Standard"/>
    <w:link w:val="KommentartextZchn"/>
    <w:uiPriority w:val="99"/>
    <w:semiHidden/>
    <w:unhideWhenUsed/>
    <w:qFormat/>
    <w:rsid w:val="005F3B7C"/>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5F3B7C"/>
    <w:rPr>
      <w:b/>
      <w:bCs/>
    </w:rPr>
  </w:style>
  <w:style w:type="paragraph" w:styleId="Sprechblasentext">
    <w:name w:val="Balloon Text"/>
    <w:basedOn w:val="Standard"/>
    <w:link w:val="SprechblasentextZchn"/>
    <w:uiPriority w:val="99"/>
    <w:semiHidden/>
    <w:unhideWhenUsed/>
    <w:qFormat/>
    <w:rsid w:val="005F3B7C"/>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qFormat/>
    <w:rsid w:val="00582584"/>
    <w:pPr>
      <w:spacing w:after="120"/>
    </w:pPr>
  </w:style>
  <w:style w:type="paragraph" w:customStyle="1" w:styleId="CitaviBibliographyHeading">
    <w:name w:val="Citavi Bibliography Heading"/>
    <w:basedOn w:val="berschrift1"/>
    <w:link w:val="CitaviBibliographyHeadingZchn"/>
    <w:qFormat/>
    <w:rsid w:val="00582584"/>
  </w:style>
  <w:style w:type="paragraph" w:customStyle="1" w:styleId="CitaviBibliographySubheading1">
    <w:name w:val="Citavi Bibliography Subheading 1"/>
    <w:basedOn w:val="berschrift2"/>
    <w:link w:val="CitaviBibliographySubheading1Zchn"/>
    <w:qFormat/>
    <w:rsid w:val="00582584"/>
  </w:style>
  <w:style w:type="paragraph" w:customStyle="1" w:styleId="CitaviBibliographySubheading2">
    <w:name w:val="Citavi Bibliography Subheading 2"/>
    <w:basedOn w:val="berschrift3"/>
    <w:link w:val="CitaviBibliographySubheading2Zchn"/>
    <w:qFormat/>
    <w:rsid w:val="00582584"/>
  </w:style>
  <w:style w:type="paragraph" w:customStyle="1" w:styleId="CitaviBibliographySubheading3">
    <w:name w:val="Citavi Bibliography Subheading 3"/>
    <w:basedOn w:val="berschrift4"/>
    <w:link w:val="CitaviBibliographySubheading3Zchn"/>
    <w:qFormat/>
    <w:rsid w:val="00582584"/>
  </w:style>
  <w:style w:type="paragraph" w:customStyle="1" w:styleId="CitaviBibliographySubheading4">
    <w:name w:val="Citavi Bibliography Subheading 4"/>
    <w:basedOn w:val="berschrift5"/>
    <w:link w:val="CitaviBibliographySubheading4Zchn"/>
    <w:qFormat/>
    <w:rsid w:val="00582584"/>
  </w:style>
  <w:style w:type="paragraph" w:customStyle="1" w:styleId="CitaviBibliographySubheading5">
    <w:name w:val="Citavi Bibliography Subheading 5"/>
    <w:basedOn w:val="berschrift6"/>
    <w:link w:val="CitaviBibliographySubheading5Zchn"/>
    <w:qFormat/>
    <w:rsid w:val="00582584"/>
  </w:style>
  <w:style w:type="paragraph" w:customStyle="1" w:styleId="CitaviBibliographySubheading6">
    <w:name w:val="Citavi Bibliography Subheading 6"/>
    <w:basedOn w:val="berschrift7"/>
    <w:link w:val="CitaviBibliographySubheading6Zchn"/>
    <w:qFormat/>
    <w:rsid w:val="00582584"/>
  </w:style>
  <w:style w:type="paragraph" w:customStyle="1" w:styleId="CitaviBibliographySubheading7">
    <w:name w:val="Citavi Bibliography Subheading 7"/>
    <w:basedOn w:val="berschrift8"/>
    <w:link w:val="CitaviBibliographySubheading7Zchn"/>
    <w:qFormat/>
    <w:rsid w:val="00582584"/>
  </w:style>
  <w:style w:type="paragraph" w:customStyle="1" w:styleId="CitaviBibliographySubheading8">
    <w:name w:val="Citavi Bibliography Subheading 8"/>
    <w:basedOn w:val="berschrift9"/>
    <w:link w:val="CitaviBibliographySubheading8Zchn"/>
    <w:qFormat/>
    <w:rsid w:val="00582584"/>
  </w:style>
  <w:style w:type="paragraph" w:styleId="Inhaltsverzeichnisberschrift">
    <w:name w:val="TOC Heading"/>
    <w:basedOn w:val="berschrift1"/>
    <w:next w:val="Standard"/>
    <w:uiPriority w:val="39"/>
    <w:semiHidden/>
    <w:unhideWhenUsed/>
    <w:qFormat/>
    <w:rsid w:val="00A0236E"/>
  </w:style>
  <w:style w:type="paragraph" w:styleId="Literaturverzeichnis">
    <w:name w:val="Bibliography"/>
    <w:basedOn w:val="Standard"/>
    <w:next w:val="Standard"/>
    <w:uiPriority w:val="37"/>
    <w:semiHidden/>
    <w:unhideWhenUsed/>
    <w:qFormat/>
    <w:rsid w:val="00A0236E"/>
  </w:style>
  <w:style w:type="paragraph" w:styleId="IntensivesZitat">
    <w:name w:val="Intense Quote"/>
    <w:basedOn w:val="Standard"/>
    <w:next w:val="Standard"/>
    <w:link w:val="IntensivesZitatZchn"/>
    <w:uiPriority w:val="30"/>
    <w:qFormat/>
    <w:rsid w:val="00A0236E"/>
    <w:pPr>
      <w:pBdr>
        <w:top w:val="single" w:sz="4" w:space="10" w:color="4472C4"/>
        <w:bottom w:val="single" w:sz="4" w:space="10" w:color="4472C4"/>
      </w:pBdr>
      <w:spacing w:before="360" w:after="360"/>
      <w:ind w:left="864" w:right="864"/>
      <w:jc w:val="center"/>
    </w:pPr>
    <w:rPr>
      <w:i/>
      <w:iCs/>
      <w:color w:val="4472C4" w:themeColor="accent1"/>
    </w:rPr>
  </w:style>
  <w:style w:type="paragraph" w:styleId="Zitat">
    <w:name w:val="Quote"/>
    <w:basedOn w:val="Standard"/>
    <w:next w:val="Standard"/>
    <w:link w:val="ZitatZchn"/>
    <w:uiPriority w:val="29"/>
    <w:qFormat/>
    <w:rsid w:val="00A0236E"/>
    <w:pPr>
      <w:spacing w:before="200"/>
      <w:ind w:left="864" w:right="864"/>
      <w:jc w:val="center"/>
    </w:pPr>
    <w:rPr>
      <w:i/>
      <w:iCs/>
      <w:color w:val="404040" w:themeColor="text1" w:themeTint="BF"/>
    </w:rPr>
  </w:style>
  <w:style w:type="paragraph" w:styleId="Listenabsatz">
    <w:name w:val="List Paragraph"/>
    <w:basedOn w:val="Standard"/>
    <w:uiPriority w:val="34"/>
    <w:qFormat/>
    <w:rsid w:val="00A0236E"/>
    <w:pPr>
      <w:ind w:left="720"/>
      <w:contextualSpacing/>
    </w:pPr>
  </w:style>
  <w:style w:type="paragraph" w:styleId="KeinLeerraum">
    <w:name w:val="No Spacing"/>
    <w:uiPriority w:val="1"/>
    <w:qFormat/>
    <w:rsid w:val="00A0236E"/>
    <w:rPr>
      <w:sz w:val="22"/>
    </w:rPr>
  </w:style>
  <w:style w:type="paragraph" w:styleId="HTMLVorformatiert">
    <w:name w:val="HTML Preformatted"/>
    <w:basedOn w:val="Standard"/>
    <w:link w:val="HTMLVorformatiertZchn"/>
    <w:uiPriority w:val="99"/>
    <w:semiHidden/>
    <w:unhideWhenUsed/>
    <w:qFormat/>
    <w:rsid w:val="00A0236E"/>
    <w:pPr>
      <w:spacing w:after="0" w:line="240" w:lineRule="auto"/>
    </w:pPr>
    <w:rPr>
      <w:rFonts w:ascii="Consolas" w:hAnsi="Consolas"/>
      <w:sz w:val="20"/>
      <w:szCs w:val="20"/>
    </w:rPr>
  </w:style>
  <w:style w:type="paragraph" w:styleId="HTMLAdresse">
    <w:name w:val="HTML Address"/>
    <w:basedOn w:val="Standard"/>
    <w:link w:val="HTMLAdresseZchn"/>
    <w:uiPriority w:val="99"/>
    <w:semiHidden/>
    <w:unhideWhenUsed/>
    <w:qFormat/>
    <w:rsid w:val="00A0236E"/>
    <w:pPr>
      <w:spacing w:after="0" w:line="240" w:lineRule="auto"/>
    </w:pPr>
    <w:rPr>
      <w:i/>
      <w:iCs/>
    </w:rPr>
  </w:style>
  <w:style w:type="paragraph" w:styleId="StandardWeb">
    <w:name w:val="Normal (Web)"/>
    <w:basedOn w:val="Standard"/>
    <w:uiPriority w:val="99"/>
    <w:semiHidden/>
    <w:unhideWhenUsed/>
    <w:qFormat/>
    <w:rsid w:val="00A0236E"/>
    <w:rPr>
      <w:rFonts w:ascii="Times New Roman" w:hAnsi="Times New Roman" w:cs="Times New Roman"/>
      <w:sz w:val="24"/>
      <w:szCs w:val="24"/>
    </w:rPr>
  </w:style>
  <w:style w:type="paragraph" w:styleId="NurText">
    <w:name w:val="Plain Text"/>
    <w:basedOn w:val="Standard"/>
    <w:link w:val="NurTextZchn"/>
    <w:uiPriority w:val="99"/>
    <w:semiHidden/>
    <w:unhideWhenUsed/>
    <w:qFormat/>
    <w:rsid w:val="00A0236E"/>
    <w:pPr>
      <w:spacing w:after="0" w:line="240" w:lineRule="auto"/>
    </w:pPr>
    <w:rPr>
      <w:rFonts w:ascii="Consolas" w:hAnsi="Consolas"/>
      <w:sz w:val="21"/>
      <w:szCs w:val="21"/>
    </w:rPr>
  </w:style>
  <w:style w:type="paragraph" w:styleId="Dokumentstruktur">
    <w:name w:val="Document Map"/>
    <w:basedOn w:val="Standard"/>
    <w:link w:val="DokumentstrukturZchn"/>
    <w:uiPriority w:val="99"/>
    <w:semiHidden/>
    <w:unhideWhenUsed/>
    <w:qFormat/>
    <w:rsid w:val="00A0236E"/>
    <w:pPr>
      <w:spacing w:after="0" w:line="240" w:lineRule="auto"/>
    </w:pPr>
    <w:rPr>
      <w:rFonts w:ascii="Segoe UI" w:hAnsi="Segoe UI" w:cs="Segoe UI"/>
      <w:sz w:val="16"/>
      <w:szCs w:val="16"/>
    </w:rPr>
  </w:style>
  <w:style w:type="paragraph" w:styleId="Blocktext">
    <w:name w:val="Block Text"/>
    <w:basedOn w:val="Standard"/>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pPr>
    <w:rPr>
      <w:rFonts w:eastAsiaTheme="minorEastAsia"/>
      <w:i/>
      <w:iCs/>
      <w:color w:val="4472C4" w:themeColor="accent1"/>
    </w:rPr>
  </w:style>
  <w:style w:type="paragraph" w:styleId="Textkrper-Einzug3">
    <w:name w:val="Body Text Indent 3"/>
    <w:basedOn w:val="Standard"/>
    <w:uiPriority w:val="99"/>
    <w:semiHidden/>
    <w:unhideWhenUsed/>
    <w:qFormat/>
    <w:rsid w:val="00A0236E"/>
    <w:pPr>
      <w:spacing w:after="120"/>
      <w:ind w:left="283"/>
    </w:pPr>
    <w:rPr>
      <w:sz w:val="16"/>
      <w:szCs w:val="16"/>
    </w:rPr>
  </w:style>
  <w:style w:type="paragraph" w:styleId="Textkrper-Einzug2">
    <w:name w:val="Body Text Indent 2"/>
    <w:basedOn w:val="Standard"/>
    <w:uiPriority w:val="99"/>
    <w:semiHidden/>
    <w:unhideWhenUsed/>
    <w:qFormat/>
    <w:rsid w:val="00A0236E"/>
    <w:pPr>
      <w:spacing w:after="120" w:line="480" w:lineRule="auto"/>
      <w:ind w:left="283"/>
    </w:pPr>
  </w:style>
  <w:style w:type="paragraph" w:styleId="Textkrper3">
    <w:name w:val="Body Text 3"/>
    <w:basedOn w:val="Standard"/>
    <w:link w:val="Textkrper3Zchn"/>
    <w:uiPriority w:val="99"/>
    <w:semiHidden/>
    <w:unhideWhenUsed/>
    <w:qFormat/>
    <w:rsid w:val="00A0236E"/>
    <w:pPr>
      <w:spacing w:after="120"/>
    </w:pPr>
    <w:rPr>
      <w:sz w:val="16"/>
      <w:szCs w:val="16"/>
    </w:rPr>
  </w:style>
  <w:style w:type="paragraph" w:styleId="Textkrper2">
    <w:name w:val="Body Text 2"/>
    <w:basedOn w:val="Standard"/>
    <w:link w:val="Textkrper2Zchn"/>
    <w:uiPriority w:val="99"/>
    <w:semiHidden/>
    <w:unhideWhenUsed/>
    <w:qFormat/>
    <w:rsid w:val="00A0236E"/>
    <w:pPr>
      <w:spacing w:after="120" w:line="480" w:lineRule="auto"/>
    </w:pPr>
  </w:style>
  <w:style w:type="paragraph" w:styleId="Fu-Endnotenberschrift">
    <w:name w:val="Note Heading"/>
    <w:basedOn w:val="Standard"/>
    <w:next w:val="Standard"/>
    <w:uiPriority w:val="99"/>
    <w:semiHidden/>
    <w:unhideWhenUsed/>
    <w:qFormat/>
    <w:rsid w:val="00A0236E"/>
    <w:pPr>
      <w:spacing w:after="0" w:line="240" w:lineRule="auto"/>
    </w:pPr>
  </w:style>
  <w:style w:type="paragraph" w:styleId="Textkrper-Zeileneinzug">
    <w:name w:val="Body Text Indent"/>
    <w:basedOn w:val="Textkrper"/>
    <w:uiPriority w:val="99"/>
    <w:semiHidden/>
    <w:unhideWhenUsed/>
    <w:qFormat/>
    <w:rsid w:val="00A0236E"/>
    <w:pPr>
      <w:spacing w:after="160"/>
      <w:ind w:firstLine="360"/>
    </w:pPr>
  </w:style>
  <w:style w:type="paragraph" w:styleId="Textkrper-Erstzeileneinzug2">
    <w:name w:val="Body Text First Indent 2"/>
    <w:basedOn w:val="Textkrper-Zeileneinzug"/>
    <w:uiPriority w:val="99"/>
    <w:semiHidden/>
    <w:unhideWhenUsed/>
    <w:qFormat/>
    <w:rsid w:val="00A0236E"/>
    <w:pPr>
      <w:ind w:left="360"/>
    </w:pPr>
  </w:style>
  <w:style w:type="paragraph" w:styleId="Datum">
    <w:name w:val="Date"/>
    <w:basedOn w:val="Standard"/>
    <w:next w:val="Standard"/>
    <w:link w:val="DatumZchn"/>
    <w:uiPriority w:val="99"/>
    <w:semiHidden/>
    <w:unhideWhenUsed/>
    <w:qFormat/>
    <w:rsid w:val="00A0236E"/>
  </w:style>
  <w:style w:type="paragraph" w:styleId="Anrede">
    <w:name w:val="Salutation"/>
    <w:basedOn w:val="Standard"/>
    <w:next w:val="Standard"/>
    <w:link w:val="AnredeZchn1"/>
    <w:uiPriority w:val="99"/>
    <w:semiHidden/>
    <w:unhideWhenUsed/>
    <w:rsid w:val="00A0236E"/>
  </w:style>
  <w:style w:type="paragraph" w:styleId="Untertitel">
    <w:name w:val="Subtitle"/>
    <w:basedOn w:val="Standard"/>
    <w:next w:val="Standard"/>
    <w:link w:val="UntertitelZchn"/>
    <w:uiPriority w:val="11"/>
    <w:qFormat/>
    <w:rsid w:val="00A0236E"/>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Listenfortsetzung5">
    <w:name w:val="List Continue 5"/>
    <w:basedOn w:val="Standard"/>
    <w:uiPriority w:val="99"/>
    <w:semiHidden/>
    <w:unhideWhenUsed/>
    <w:qFormat/>
    <w:rsid w:val="00A0236E"/>
    <w:pPr>
      <w:spacing w:after="120"/>
      <w:ind w:left="1415"/>
      <w:contextualSpacing/>
    </w:pPr>
  </w:style>
  <w:style w:type="paragraph" w:styleId="Listenfortsetzung4">
    <w:name w:val="List Continue 4"/>
    <w:basedOn w:val="Standard"/>
    <w:uiPriority w:val="99"/>
    <w:semiHidden/>
    <w:unhideWhenUsed/>
    <w:qFormat/>
    <w:rsid w:val="00A0236E"/>
    <w:pPr>
      <w:spacing w:after="120"/>
      <w:ind w:left="1132"/>
      <w:contextualSpacing/>
    </w:pPr>
  </w:style>
  <w:style w:type="paragraph" w:styleId="Listenfortsetzung3">
    <w:name w:val="List Continue 3"/>
    <w:basedOn w:val="Standard"/>
    <w:uiPriority w:val="99"/>
    <w:semiHidden/>
    <w:unhideWhenUsed/>
    <w:qFormat/>
    <w:rsid w:val="00A0236E"/>
    <w:pPr>
      <w:spacing w:after="120"/>
      <w:ind w:left="849"/>
      <w:contextualSpacing/>
    </w:pPr>
  </w:style>
  <w:style w:type="paragraph" w:styleId="Listenfortsetzung2">
    <w:name w:val="List Continue 2"/>
    <w:basedOn w:val="Standard"/>
    <w:uiPriority w:val="99"/>
    <w:semiHidden/>
    <w:unhideWhenUsed/>
    <w:qFormat/>
    <w:rsid w:val="00A0236E"/>
    <w:pPr>
      <w:spacing w:after="120"/>
      <w:ind w:left="566"/>
      <w:contextualSpacing/>
    </w:pPr>
  </w:style>
  <w:style w:type="paragraph" w:styleId="Listenfortsetzung">
    <w:name w:val="List Continue"/>
    <w:basedOn w:val="Standard"/>
    <w:uiPriority w:val="99"/>
    <w:semiHidden/>
    <w:unhideWhenUsed/>
    <w:qFormat/>
    <w:rsid w:val="00A0236E"/>
    <w:pPr>
      <w:spacing w:after="120"/>
      <w:ind w:left="283"/>
      <w:contextualSpacing/>
    </w:pPr>
  </w:style>
  <w:style w:type="paragraph" w:styleId="Unterschrift">
    <w:name w:val="Signature"/>
    <w:basedOn w:val="Standard"/>
    <w:link w:val="UnterschriftZchn"/>
    <w:uiPriority w:val="99"/>
    <w:semiHidden/>
    <w:unhideWhenUsed/>
    <w:rsid w:val="00A0236E"/>
    <w:pPr>
      <w:spacing w:after="0" w:line="240" w:lineRule="auto"/>
      <w:ind w:left="4252"/>
    </w:pPr>
  </w:style>
  <w:style w:type="paragraph" w:styleId="Gruformel">
    <w:name w:val="Closing"/>
    <w:basedOn w:val="Standard"/>
    <w:uiPriority w:val="99"/>
    <w:semiHidden/>
    <w:unhideWhenUsed/>
    <w:qFormat/>
    <w:rsid w:val="00A0236E"/>
    <w:pPr>
      <w:spacing w:after="0" w:line="240" w:lineRule="auto"/>
      <w:ind w:left="4252"/>
    </w:pPr>
  </w:style>
  <w:style w:type="paragraph" w:styleId="Titel">
    <w:name w:val="Title"/>
    <w:basedOn w:val="Standard"/>
    <w:next w:val="Standard"/>
    <w:link w:val="TitelZchn"/>
    <w:uiPriority w:val="10"/>
    <w:qFormat/>
    <w:rsid w:val="00A0236E"/>
    <w:pPr>
      <w:spacing w:after="0" w:line="240" w:lineRule="auto"/>
      <w:contextualSpacing/>
    </w:pPr>
    <w:rPr>
      <w:rFonts w:asciiTheme="majorHAnsi" w:eastAsiaTheme="majorEastAsia" w:hAnsiTheme="majorHAnsi" w:cstheme="majorBidi"/>
      <w:spacing w:val="-10"/>
      <w:kern w:val="2"/>
      <w:sz w:val="56"/>
      <w:szCs w:val="56"/>
    </w:rPr>
  </w:style>
  <w:style w:type="paragraph" w:styleId="Listennummer5">
    <w:name w:val="List Number 5"/>
    <w:basedOn w:val="Standard"/>
    <w:uiPriority w:val="99"/>
    <w:semiHidden/>
    <w:unhideWhenUsed/>
    <w:qFormat/>
    <w:rsid w:val="00A0236E"/>
    <w:pPr>
      <w:contextualSpacing/>
    </w:pPr>
  </w:style>
  <w:style w:type="paragraph" w:styleId="Listennummer4">
    <w:name w:val="List Number 4"/>
    <w:basedOn w:val="Standard"/>
    <w:uiPriority w:val="99"/>
    <w:semiHidden/>
    <w:unhideWhenUsed/>
    <w:qFormat/>
    <w:rsid w:val="00A0236E"/>
    <w:pPr>
      <w:contextualSpacing/>
    </w:pPr>
  </w:style>
  <w:style w:type="paragraph" w:styleId="Listennummer3">
    <w:name w:val="List Number 3"/>
    <w:basedOn w:val="Standard"/>
    <w:uiPriority w:val="99"/>
    <w:semiHidden/>
    <w:unhideWhenUsed/>
    <w:qFormat/>
    <w:rsid w:val="00A0236E"/>
    <w:pPr>
      <w:contextualSpacing/>
    </w:pPr>
  </w:style>
  <w:style w:type="paragraph" w:styleId="Listennummer2">
    <w:name w:val="List Number 2"/>
    <w:basedOn w:val="Standard"/>
    <w:uiPriority w:val="99"/>
    <w:semiHidden/>
    <w:unhideWhenUsed/>
    <w:qFormat/>
    <w:rsid w:val="00A0236E"/>
    <w:pPr>
      <w:contextualSpacing/>
    </w:pPr>
  </w:style>
  <w:style w:type="paragraph" w:styleId="Aufzhlungszeichen5">
    <w:name w:val="List Bullet 5"/>
    <w:basedOn w:val="Standard"/>
    <w:uiPriority w:val="99"/>
    <w:semiHidden/>
    <w:unhideWhenUsed/>
    <w:qFormat/>
    <w:rsid w:val="00A0236E"/>
    <w:pPr>
      <w:ind w:left="1132" w:hanging="283"/>
      <w:contextualSpacing/>
    </w:pPr>
  </w:style>
  <w:style w:type="paragraph" w:styleId="Aufzhlungszeichen4">
    <w:name w:val="List Bullet 4"/>
    <w:basedOn w:val="Standard"/>
    <w:uiPriority w:val="99"/>
    <w:semiHidden/>
    <w:unhideWhenUsed/>
    <w:qFormat/>
    <w:rsid w:val="00A0236E"/>
    <w:pPr>
      <w:ind w:left="849" w:hanging="283"/>
      <w:contextualSpacing/>
    </w:pPr>
  </w:style>
  <w:style w:type="paragraph" w:styleId="Aufzhlungszeichen3">
    <w:name w:val="List Bullet 3"/>
    <w:basedOn w:val="Standard"/>
    <w:uiPriority w:val="99"/>
    <w:semiHidden/>
    <w:unhideWhenUsed/>
    <w:qFormat/>
    <w:rsid w:val="00A0236E"/>
    <w:pPr>
      <w:ind w:left="566" w:hanging="283"/>
      <w:contextualSpacing/>
    </w:pPr>
  </w:style>
  <w:style w:type="paragraph" w:styleId="Aufzhlungszeichen2">
    <w:name w:val="List Bullet 2"/>
    <w:basedOn w:val="Standard"/>
    <w:uiPriority w:val="99"/>
    <w:semiHidden/>
    <w:unhideWhenUsed/>
    <w:qFormat/>
    <w:rsid w:val="00A0236E"/>
    <w:pPr>
      <w:contextualSpacing/>
    </w:pPr>
  </w:style>
  <w:style w:type="paragraph" w:styleId="Listennummer">
    <w:name w:val="List Number"/>
    <w:basedOn w:val="Standard"/>
    <w:uiPriority w:val="99"/>
    <w:semiHidden/>
    <w:unhideWhenUsed/>
    <w:qFormat/>
    <w:rsid w:val="00A0236E"/>
    <w:pPr>
      <w:contextualSpacing/>
    </w:pPr>
  </w:style>
  <w:style w:type="paragraph" w:styleId="Aufzhlungszeichen">
    <w:name w:val="List Bullet"/>
    <w:basedOn w:val="Standard"/>
    <w:uiPriority w:val="99"/>
    <w:semiHidden/>
    <w:unhideWhenUsed/>
    <w:qFormat/>
    <w:rsid w:val="00A0236E"/>
    <w:pPr>
      <w:contextualSpacing/>
    </w:pPr>
  </w:style>
  <w:style w:type="paragraph" w:styleId="RGV-berschrift">
    <w:name w:val="toa heading"/>
    <w:basedOn w:val="Standard"/>
    <w:next w:val="Standard"/>
    <w:uiPriority w:val="99"/>
    <w:semiHidden/>
    <w:unhideWhenUsed/>
    <w:qFormat/>
    <w:rsid w:val="00A0236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qFormat/>
    <w:rsid w:val="00A0236E"/>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paragraph" w:styleId="Rechtsgrundlagenverzeichnis">
    <w:name w:val="table of authorities"/>
    <w:basedOn w:val="Standard"/>
    <w:next w:val="Standard"/>
    <w:uiPriority w:val="99"/>
    <w:semiHidden/>
    <w:unhideWhenUsed/>
    <w:qFormat/>
    <w:rsid w:val="00A0236E"/>
    <w:pPr>
      <w:spacing w:after="0"/>
      <w:ind w:left="220" w:hanging="220"/>
    </w:pPr>
  </w:style>
  <w:style w:type="paragraph" w:styleId="Endnotentext">
    <w:name w:val="endnote text"/>
    <w:basedOn w:val="Standard"/>
    <w:link w:val="EndnotentextZchn"/>
    <w:uiPriority w:val="99"/>
    <w:semiHidden/>
    <w:unhideWhenUsed/>
    <w:rsid w:val="00A0236E"/>
    <w:pPr>
      <w:spacing w:after="0" w:line="240" w:lineRule="auto"/>
    </w:pPr>
    <w:rPr>
      <w:sz w:val="20"/>
      <w:szCs w:val="20"/>
    </w:rPr>
  </w:style>
  <w:style w:type="paragraph" w:styleId="Umschlagabsenderadresse">
    <w:name w:val="envelope return"/>
    <w:basedOn w:val="Standard"/>
    <w:uiPriority w:val="99"/>
    <w:semiHidden/>
    <w:unhideWhenUsed/>
    <w:qFormat/>
    <w:rsid w:val="00A0236E"/>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qFormat/>
    <w:rsid w:val="00A0236E"/>
    <w:pPr>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qFormat/>
    <w:rsid w:val="00A0236E"/>
    <w:pPr>
      <w:spacing w:after="0"/>
    </w:pPr>
  </w:style>
  <w:style w:type="paragraph" w:styleId="Index1">
    <w:name w:val="index 1"/>
    <w:basedOn w:val="Standard"/>
    <w:next w:val="Standard"/>
    <w:autoRedefine/>
    <w:uiPriority w:val="99"/>
    <w:semiHidden/>
    <w:unhideWhenUsed/>
    <w:qFormat/>
    <w:rsid w:val="00A0236E"/>
    <w:pPr>
      <w:spacing w:after="0" w:line="240" w:lineRule="auto"/>
      <w:ind w:left="220" w:hanging="220"/>
    </w:pPr>
  </w:style>
  <w:style w:type="paragraph" w:styleId="Indexberschrift">
    <w:name w:val="index heading"/>
    <w:basedOn w:val="Standard"/>
    <w:next w:val="Index1"/>
    <w:uiPriority w:val="99"/>
    <w:semiHidden/>
    <w:unhideWhenUsed/>
    <w:qFormat/>
    <w:rsid w:val="00A0236E"/>
    <w:rPr>
      <w:rFonts w:asciiTheme="majorHAnsi" w:eastAsiaTheme="majorEastAsia" w:hAnsiTheme="majorHAnsi" w:cstheme="majorBidi"/>
      <w:b/>
      <w:bCs/>
    </w:rPr>
  </w:style>
  <w:style w:type="paragraph" w:customStyle="1" w:styleId="Kopf-undFuzeile">
    <w:name w:val="Kopf- und Fußzeile"/>
    <w:basedOn w:val="Standard"/>
    <w:qFormat/>
  </w:style>
  <w:style w:type="paragraph" w:styleId="Fuzeile">
    <w:name w:val="footer"/>
    <w:basedOn w:val="Standard"/>
    <w:link w:val="FuzeileZchn"/>
    <w:uiPriority w:val="99"/>
    <w:semiHidden/>
    <w:unhideWhenUsed/>
    <w:rsid w:val="00A0236E"/>
    <w:pPr>
      <w:tabs>
        <w:tab w:val="center" w:pos="4536"/>
        <w:tab w:val="right" w:pos="9072"/>
      </w:tabs>
      <w:spacing w:after="0" w:line="240" w:lineRule="auto"/>
    </w:pPr>
  </w:style>
  <w:style w:type="paragraph" w:styleId="Kopfzeile">
    <w:name w:val="header"/>
    <w:basedOn w:val="Standard"/>
    <w:link w:val="KopfzeileZchn"/>
    <w:uiPriority w:val="99"/>
    <w:semiHidden/>
    <w:unhideWhenUsed/>
    <w:rsid w:val="00A0236E"/>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A0236E"/>
    <w:pPr>
      <w:spacing w:after="0" w:line="240" w:lineRule="auto"/>
    </w:pPr>
    <w:rPr>
      <w:sz w:val="20"/>
      <w:szCs w:val="20"/>
    </w:rPr>
  </w:style>
  <w:style w:type="paragraph" w:styleId="Standardeinzug">
    <w:name w:val="Normal Indent"/>
    <w:basedOn w:val="Standard"/>
    <w:uiPriority w:val="99"/>
    <w:semiHidden/>
    <w:unhideWhenUsed/>
    <w:qFormat/>
    <w:rsid w:val="00A0236E"/>
    <w:pPr>
      <w:ind w:left="720"/>
    </w:pPr>
  </w:style>
  <w:style w:type="paragraph" w:styleId="Verzeichnis9">
    <w:name w:val="toc 9"/>
    <w:basedOn w:val="Standard"/>
    <w:next w:val="Standard"/>
    <w:autoRedefine/>
    <w:uiPriority w:val="39"/>
    <w:semiHidden/>
    <w:unhideWhenUsed/>
    <w:rsid w:val="00A0236E"/>
    <w:pPr>
      <w:spacing w:after="100"/>
      <w:ind w:left="1760"/>
    </w:pPr>
  </w:style>
  <w:style w:type="paragraph" w:styleId="Verzeichnis8">
    <w:name w:val="toc 8"/>
    <w:basedOn w:val="Standard"/>
    <w:next w:val="Standard"/>
    <w:autoRedefine/>
    <w:uiPriority w:val="39"/>
    <w:semiHidden/>
    <w:unhideWhenUsed/>
    <w:rsid w:val="00A0236E"/>
    <w:pPr>
      <w:spacing w:after="100"/>
      <w:ind w:left="1540"/>
    </w:pPr>
  </w:style>
  <w:style w:type="paragraph" w:styleId="Verzeichnis7">
    <w:name w:val="toc 7"/>
    <w:basedOn w:val="Standard"/>
    <w:next w:val="Standard"/>
    <w:autoRedefine/>
    <w:uiPriority w:val="39"/>
    <w:semiHidden/>
    <w:unhideWhenUsed/>
    <w:rsid w:val="00A0236E"/>
    <w:pPr>
      <w:spacing w:after="100"/>
      <w:ind w:left="1320"/>
    </w:pPr>
  </w:style>
  <w:style w:type="paragraph" w:styleId="Verzeichnis6">
    <w:name w:val="toc 6"/>
    <w:basedOn w:val="Standard"/>
    <w:next w:val="Standard"/>
    <w:autoRedefine/>
    <w:uiPriority w:val="39"/>
    <w:semiHidden/>
    <w:unhideWhenUsed/>
    <w:rsid w:val="00A0236E"/>
    <w:pPr>
      <w:spacing w:after="100"/>
      <w:ind w:left="1100"/>
    </w:pPr>
  </w:style>
  <w:style w:type="paragraph" w:styleId="Verzeichnis5">
    <w:name w:val="toc 5"/>
    <w:basedOn w:val="Standard"/>
    <w:next w:val="Standard"/>
    <w:autoRedefine/>
    <w:uiPriority w:val="39"/>
    <w:semiHidden/>
    <w:unhideWhenUsed/>
    <w:rsid w:val="00A0236E"/>
    <w:pPr>
      <w:spacing w:after="100"/>
      <w:ind w:left="880"/>
    </w:pPr>
  </w:style>
  <w:style w:type="paragraph" w:styleId="Verzeichnis4">
    <w:name w:val="toc 4"/>
    <w:basedOn w:val="Standard"/>
    <w:next w:val="Standard"/>
    <w:autoRedefine/>
    <w:uiPriority w:val="39"/>
    <w:semiHidden/>
    <w:unhideWhenUsed/>
    <w:rsid w:val="00A0236E"/>
    <w:pPr>
      <w:spacing w:after="100"/>
      <w:ind w:left="660"/>
    </w:pPr>
  </w:style>
  <w:style w:type="paragraph" w:styleId="Verzeichnis3">
    <w:name w:val="toc 3"/>
    <w:basedOn w:val="Standard"/>
    <w:next w:val="Standard"/>
    <w:autoRedefine/>
    <w:uiPriority w:val="39"/>
    <w:semiHidden/>
    <w:unhideWhenUsed/>
    <w:rsid w:val="00A0236E"/>
    <w:pPr>
      <w:spacing w:after="100"/>
      <w:ind w:left="440"/>
    </w:pPr>
  </w:style>
  <w:style w:type="paragraph" w:styleId="Verzeichnis2">
    <w:name w:val="toc 2"/>
    <w:basedOn w:val="Standard"/>
    <w:next w:val="Standard"/>
    <w:autoRedefine/>
    <w:uiPriority w:val="39"/>
    <w:semiHidden/>
    <w:unhideWhenUsed/>
    <w:rsid w:val="00A0236E"/>
    <w:pPr>
      <w:spacing w:after="100"/>
      <w:ind w:left="220"/>
    </w:pPr>
  </w:style>
  <w:style w:type="paragraph" w:styleId="Verzeichnis1">
    <w:name w:val="toc 1"/>
    <w:basedOn w:val="Standard"/>
    <w:next w:val="Standard"/>
    <w:autoRedefine/>
    <w:uiPriority w:val="39"/>
    <w:semiHidden/>
    <w:unhideWhenUsed/>
    <w:rsid w:val="00A0236E"/>
    <w:pPr>
      <w:spacing w:after="100"/>
    </w:pPr>
  </w:style>
  <w:style w:type="paragraph" w:styleId="Index9">
    <w:name w:val="index 9"/>
    <w:basedOn w:val="Standard"/>
    <w:next w:val="Standard"/>
    <w:autoRedefine/>
    <w:uiPriority w:val="99"/>
    <w:semiHidden/>
    <w:unhideWhenUsed/>
    <w:qFormat/>
    <w:rsid w:val="00A0236E"/>
    <w:pPr>
      <w:spacing w:after="0" w:line="240" w:lineRule="auto"/>
      <w:ind w:left="1980" w:hanging="220"/>
    </w:pPr>
  </w:style>
  <w:style w:type="paragraph" w:styleId="Index8">
    <w:name w:val="index 8"/>
    <w:basedOn w:val="Standard"/>
    <w:next w:val="Standard"/>
    <w:autoRedefine/>
    <w:uiPriority w:val="99"/>
    <w:semiHidden/>
    <w:unhideWhenUsed/>
    <w:qFormat/>
    <w:rsid w:val="00A0236E"/>
    <w:pPr>
      <w:spacing w:after="0" w:line="240" w:lineRule="auto"/>
      <w:ind w:left="1760" w:hanging="220"/>
    </w:pPr>
  </w:style>
  <w:style w:type="paragraph" w:styleId="Index7">
    <w:name w:val="index 7"/>
    <w:basedOn w:val="Standard"/>
    <w:next w:val="Standard"/>
    <w:autoRedefine/>
    <w:uiPriority w:val="99"/>
    <w:semiHidden/>
    <w:unhideWhenUsed/>
    <w:qFormat/>
    <w:rsid w:val="00A0236E"/>
    <w:pPr>
      <w:spacing w:after="0" w:line="240" w:lineRule="auto"/>
      <w:ind w:left="1540" w:hanging="220"/>
    </w:pPr>
  </w:style>
  <w:style w:type="paragraph" w:styleId="Index6">
    <w:name w:val="index 6"/>
    <w:basedOn w:val="Standard"/>
    <w:next w:val="Standard"/>
    <w:autoRedefine/>
    <w:uiPriority w:val="99"/>
    <w:semiHidden/>
    <w:unhideWhenUsed/>
    <w:qFormat/>
    <w:rsid w:val="00A0236E"/>
    <w:pPr>
      <w:spacing w:after="0" w:line="240" w:lineRule="auto"/>
      <w:ind w:left="1320" w:hanging="220"/>
    </w:pPr>
  </w:style>
  <w:style w:type="paragraph" w:styleId="Index5">
    <w:name w:val="index 5"/>
    <w:basedOn w:val="Standard"/>
    <w:next w:val="Standard"/>
    <w:autoRedefine/>
    <w:uiPriority w:val="99"/>
    <w:semiHidden/>
    <w:unhideWhenUsed/>
    <w:qFormat/>
    <w:rsid w:val="00A0236E"/>
    <w:pPr>
      <w:spacing w:after="0" w:line="240" w:lineRule="auto"/>
      <w:ind w:left="1100" w:hanging="220"/>
    </w:pPr>
  </w:style>
  <w:style w:type="paragraph" w:styleId="Index4">
    <w:name w:val="index 4"/>
    <w:basedOn w:val="Standard"/>
    <w:next w:val="Standard"/>
    <w:autoRedefine/>
    <w:uiPriority w:val="99"/>
    <w:semiHidden/>
    <w:unhideWhenUsed/>
    <w:qFormat/>
    <w:rsid w:val="00A0236E"/>
    <w:pPr>
      <w:spacing w:after="0" w:line="240" w:lineRule="auto"/>
      <w:ind w:left="880" w:hanging="220"/>
    </w:pPr>
  </w:style>
  <w:style w:type="paragraph" w:styleId="Index3">
    <w:name w:val="index 3"/>
    <w:basedOn w:val="Standard"/>
    <w:next w:val="Standard"/>
    <w:autoRedefine/>
    <w:uiPriority w:val="99"/>
    <w:semiHidden/>
    <w:unhideWhenUsed/>
    <w:qFormat/>
    <w:rsid w:val="00A0236E"/>
    <w:pPr>
      <w:spacing w:after="0" w:line="240" w:lineRule="auto"/>
      <w:ind w:left="660" w:hanging="220"/>
    </w:pPr>
  </w:style>
  <w:style w:type="paragraph" w:styleId="Index2">
    <w:name w:val="index 2"/>
    <w:basedOn w:val="Standard"/>
    <w:next w:val="Standard"/>
    <w:autoRedefine/>
    <w:uiPriority w:val="99"/>
    <w:semiHidden/>
    <w:unhideWhenUsed/>
    <w:qFormat/>
    <w:rsid w:val="00A0236E"/>
    <w:pPr>
      <w:spacing w:after="0" w:line="240" w:lineRule="auto"/>
      <w:ind w:left="440" w:hanging="220"/>
    </w:pPr>
  </w:style>
  <w:style w:type="paragraph" w:customStyle="1" w:styleId="Literaturverzeichnis1">
    <w:name w:val="Literaturverzeichnis 1"/>
    <w:basedOn w:val="Verzeichnis"/>
    <w:qFormat/>
    <w:pPr>
      <w:tabs>
        <w:tab w:val="right" w:leader="dot" w:pos="9072"/>
      </w:tabs>
    </w:pPr>
  </w:style>
  <w:style w:type="paragraph" w:customStyle="1" w:styleId="Schaubild">
    <w:name w:val="Schaubild"/>
    <w:basedOn w:val="Beschriftung"/>
    <w:qFormat/>
    <w:pPr>
      <w:spacing w:before="120" w:after="120"/>
    </w:pPr>
  </w:style>
  <w:style w:type="paragraph" w:customStyle="1" w:styleId="Rahmeninhalt">
    <w:name w:val="Rahmeninhalt"/>
    <w:basedOn w:val="Standard"/>
    <w:qFormat/>
  </w:style>
  <w:style w:type="paragraph" w:customStyle="1" w:styleId="Figure">
    <w:name w:val="Figure"/>
    <w:basedOn w:val="Schaubild"/>
    <w:qFormat/>
  </w:style>
  <w:style w:type="numbering" w:customStyle="1" w:styleId="Nummerierung123">
    <w:name w:val="Nummerierung 123"/>
    <w:qFormat/>
  </w:style>
  <w:style w:type="table" w:styleId="MittlereListe1-Akzent1">
    <w:name w:val="Medium List 1 Accent 1"/>
    <w:basedOn w:val="NormaleTabelle"/>
    <w:uiPriority w:val="65"/>
    <w:semiHidden/>
    <w:unhideWhenUsed/>
    <w:rsid w:val="00A0236E"/>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0236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0236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0236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0236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0236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023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023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023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65622">
      <w:bodyDiv w:val="1"/>
      <w:marLeft w:val="0"/>
      <w:marRight w:val="0"/>
      <w:marTop w:val="0"/>
      <w:marBottom w:val="0"/>
      <w:divBdr>
        <w:top w:val="none" w:sz="0" w:space="0" w:color="auto"/>
        <w:left w:val="none" w:sz="0" w:space="0" w:color="auto"/>
        <w:bottom w:val="none" w:sz="0" w:space="0" w:color="auto"/>
        <w:right w:val="none" w:sz="0" w:space="0" w:color="auto"/>
      </w:divBdr>
    </w:div>
    <w:div w:id="135268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4437</Words>
  <Characters>27957</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Mathes</dc:creator>
  <dc:description/>
  <cp:lastModifiedBy>Manuel Steinbauer</cp:lastModifiedBy>
  <cp:revision>2</cp:revision>
  <dcterms:created xsi:type="dcterms:W3CDTF">2020-12-13T09:31:00Z</dcterms:created>
  <dcterms:modified xsi:type="dcterms:W3CDTF">2020-12-13T09:31:00Z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false</vt:bool>
  </property>
  <property fmtid="{D5CDD505-2E9C-101B-9397-08002B2CF9AE}" pid="18" name="LinksUpToDate">
    <vt:bool>false</vt:bool>
  </property>
  <property fmtid="{D5CDD505-2E9C-101B-9397-08002B2CF9AE}" pid="19" name="ScaleCrop">
    <vt:bool>false</vt:bool>
  </property>
  <property fmtid="{D5CDD505-2E9C-101B-9397-08002B2CF9AE}" pid="20" name="ShareDoc">
    <vt:bool>false</vt:bool>
  </property>
  <property fmtid="{D5CDD505-2E9C-101B-9397-08002B2CF9AE}" pid="21" name="ZOTERO_BREF_0EtPwZtCrLXN_1">
    <vt:lpwstr>ZOTERO_ITEM CSL_CITATION {"citationID":"GRiriqbL","properties":{"formattedCitation":"(Mayhew et al., 2012)","plainCitation":"(Mayhew et al., 2012)","noteIndex":0},"citationItems":[{"id":"27Zm5jNb/V9zEZ36a","uris":["http://zotero.org/users/7197813/items/P8</vt:lpwstr>
  </property>
  <property fmtid="{D5CDD505-2E9C-101B-9397-08002B2CF9AE}" pid="22" name="ZOTERO_BREF_0EtPwZtCrLXN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23" name="ZOTERO_BREF_0EtPwZtCrLXN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24" name="ZOTERO_BREF_0EtPwZtCrLXN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25" name="ZOTERO_BREF_0EtPwZtCrLXN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26" name="ZOTERO_BREF_0EtPwZtCrLXN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27" name="ZOTERO_BREF_0EtPwZtCrLXN_7">
    <vt:lpwstr>:"10.1073/pnas.1200844109","ISSN":"0027-8424, 1091-6490","issue":"38","journalAbbreviation":"Proc Natl Acad Sci USA","language":"en","page":"15141-15145","source":"DOI.org (Crossref)","title":"Biodiversity tracks temperature over time","volume":"109","aut</vt:lpwstr>
  </property>
  <property fmtid="{D5CDD505-2E9C-101B-9397-08002B2CF9AE}" pid="28" name="ZOTERO_BREF_0EtPwZtCrLXN_8">
    <vt:lpwstr>hor":[{"family":"Mayhew","given":"Peter J."},{"family":"Bell","given":"Mark A."},{"family":"Benton","given":"Timothy G."},{"family":"McGowan","given":"Alistair J."}],"issued":{"date-parts":[["2012",9,18]]}}}],"schema":"https://github.com/citation-style-la</vt:lpwstr>
  </property>
  <property fmtid="{D5CDD505-2E9C-101B-9397-08002B2CF9AE}" pid="29" name="ZOTERO_BREF_0EtPwZtCrLXN_9">
    <vt:lpwstr>nguage/schema/raw/master/csl-citation.json"}</vt:lpwstr>
  </property>
  <property fmtid="{D5CDD505-2E9C-101B-9397-08002B2CF9AE}" pid="30" name="ZOTERO_BREF_26Alc16MRdb1_1">
    <vt:lpwstr/>
  </property>
  <property fmtid="{D5CDD505-2E9C-101B-9397-08002B2CF9AE}" pid="31"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32"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33"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34"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35"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36"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37"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38"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39"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40"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41"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42"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43"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44"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45"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46"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47"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48"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49"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50"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51"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52"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53"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54" name="ZOTERO_BREF_3KTDW9s7KU7a_30">
    <vt:lpwstr>mily":"Eiserhardt","given":"Wolf L."},{"family":"Normand","given":"Signe"},{"family":"Ordonez","given":"Alejandro"},{"family":"Sandel","given":"Brody"}],"issued":{"date-parts":[["2015"]]}}}],"schema":"https://github.com/citation-style-language/schema/raw/</vt:lpwstr>
  </property>
  <property fmtid="{D5CDD505-2E9C-101B-9397-08002B2CF9AE}" pid="55" name="ZOTERO_BREF_3KTDW9s7KU7a_31">
    <vt:lpwstr>master/csl-citation.json"}</vt:lpwstr>
  </property>
  <property fmtid="{D5CDD505-2E9C-101B-9397-08002B2CF9AE}" pid="56"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57"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58"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59"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60"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61"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62" name="ZOTERO_BREF_4ac6ZYF1eqQC_1">
    <vt:lpwstr>ZOTERO_ITEM CSL_CITATION {"citationID":"SlohiLKs","properties":{"formattedCitation":"(Dave Jablonski, 2008)","plainCitation":"(Dave Jablonski, 2008)","noteIndex":0},"citationItems":[{"id":94,"uris":["http://zotero.org/users/7197813/items/BZTMALA5"],"uri":</vt:lpwstr>
  </property>
  <property fmtid="{D5CDD505-2E9C-101B-9397-08002B2CF9AE}" pid="63" name="ZOTERO_BREF_4ac6ZYF1eqQC_2">
    <vt:lpwstr>["http://zotero.org/users/7197813/items/BZTMALA5"],"itemData":{"id":94,"type":"article-journal","container-title":"Proceedings of the National Academy of Sciences","DOI":"10.1073/pnas.0801919105","ISSN":"0027-8424, 1091-6490","issue":"Supplement 1","journ</vt:lpwstr>
  </property>
  <property fmtid="{D5CDD505-2E9C-101B-9397-08002B2CF9AE}" pid="64" name="ZOTERO_BREF_4ac6ZYF1eqQC_3">
    <vt:lpwstr>alAbbreviation":"Proceedings of the National Academy of Sciences","language":"en","page":"11528-11535","source":"DOI.org (Crossref)","title":"Extinction and the spatial dynamics of biodiversity","volume":"105","author":[{"family":"Jablonski","given":"Dave</vt:lpwstr>
  </property>
  <property fmtid="{D5CDD505-2E9C-101B-9397-08002B2CF9AE}" pid="65" name="ZOTERO_BREF_4ac6ZYF1eqQC_4">
    <vt:lpwstr>"}],"issued":{"date-parts":[["2008",8,12]]}}}],"schema":"https://github.com/citation-style-language/schema/raw/master/csl-citation.json"}</vt:lpwstr>
  </property>
  <property fmtid="{D5CDD505-2E9C-101B-9397-08002B2CF9AE}" pid="66"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67" name="ZOTERO_BREF_5hn12piuyVce_10">
    <vt:lpwstr>on-style-language/schema/raw/master/csl-citation.json"}</vt:lpwstr>
  </property>
  <property fmtid="{D5CDD505-2E9C-101B-9397-08002B2CF9AE}" pid="68"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69"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70"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71"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72"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73"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74"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75" name="ZOTERO_BREF_5hn12piuyVce_9">
    <vt:lpwstr>dock","given":"Conor"},{"family":"Supp","given":"Sarah R."},{"family":"Magurran","given":"Anne E."},{"family":"Dornelas","given":"Maria"},{"family":"Schipper","given":"Aafke M."}],"issued":{"date-parts":[["2020",7]]}}}],"schema":"https://github.com/citati</vt:lpwstr>
  </property>
  <property fmtid="{D5CDD505-2E9C-101B-9397-08002B2CF9AE}" pid="76" name="ZOTERO_BREF_6853XvvGjtnu_1">
    <vt:lpwstr>ZOTERO_ITEM CSL_CITATION {"citationID":"Ij4uDMXm","properties":{"formattedCitation":"(John Alroy et al., 2000; Prothero, 1999)","plainCitation":"(John Alroy et al., 2000; Prothero, 1999)","noteIndex":0},"citationItems":[{"id":62,"uris":["http://zotero.org</vt:lpwstr>
  </property>
  <property fmtid="{D5CDD505-2E9C-101B-9397-08002B2CF9AE}" pid="77" name="ZOTERO_BREF_6853XvvGjtnu_10">
    <vt:lpwstr>ct of climate change on the broad patterns of mammalian evolution involves linear forcings; instead, we see only the relatively unpredictable effects of a few major events. Over the scale of the whole Cenozoic, intrinsic, biotic factors like logistic dive</vt:lpwstr>
  </property>
  <property fmtid="{D5CDD505-2E9C-101B-9397-08002B2CF9AE}" pid="78" name="ZOTERO_BREF_6853XvvGjtnu_11">
    <vt:lpwstr>rsity dynamics and within-lineage evolutionary trends seem to be far more important.","container-title":"Paleobiology","issue":"4,","language":"en","page":"259-288","source":"Zotero","title":"Global Climate Change and North American Mammalian Evolution","</vt:lpwstr>
  </property>
  <property fmtid="{D5CDD505-2E9C-101B-9397-08002B2CF9AE}" pid="79" name="ZOTERO_BREF_6853XvvGjtnu_12">
    <vt:lpwstr>volume":"26","author":[{"family":"Alroy","given":"John"},{"family":"Koch","given":"Paul L."},{"family":"Zachos","given":"James C."}],"issued":{"date-parts":[["2000"]]}}},{"id":66,"uris":["http://zotero.org/users/7197813/items/4ZFJRVR7"],"uri":["http://zot</vt:lpwstr>
  </property>
  <property fmtid="{D5CDD505-2E9C-101B-9397-08002B2CF9AE}" pid="80" name="ZOTERO_BREF_6853XvvGjtnu_13">
    <vt:lpwstr>ero.org/users/7197813/items/4ZFJRVR7"],"itemData":{"id":66,"type":"article-journal","abstract":"Prothero, Donald R.","container-title":"GSA today","issue":"9","language":"en","page":"1","source":"doc.rero.ch","title":"Does climatic change drive mammalian </vt:lpwstr>
  </property>
  <property fmtid="{D5CDD505-2E9C-101B-9397-08002B2CF9AE}" pid="81" name="ZOTERO_BREF_6853XvvGjtnu_14">
    <vt:lpwstr>evolution?","volume":"9","author":[{"family":"Prothero","given":"Donald R."}],"issued":{"date-parts":[["1999"]]}}}],"schema":"https://github.com/citation-style-language/schema/raw/master/csl-citation.json"}</vt:lpwstr>
  </property>
  <property fmtid="{D5CDD505-2E9C-101B-9397-08002B2CF9AE}" pid="82" name="ZOTERO_BREF_6853XvvGjtnu_2">
    <vt:lpwstr>/users/7197813/items/I6EQAJMY"],"uri":["http://zotero.org/users/7197813/items/I6EQAJMY"],"itemData":{"id":62,"type":"article-journal","abstract":"We compare refined data sets for Atlantic benthic foraminiferal oxygen isotope ratios and for North American </vt:lpwstr>
  </property>
  <property fmtid="{D5CDD505-2E9C-101B-9397-08002B2CF9AE}" pid="83" name="ZOTERO_BREF_6853XvvGjtnu_3">
    <vt:lpwstr>mammalian diversity, faunal turnover, and body mass distributions. Each data set spans the late Paleocene through Pleistocene and has temporal resolution of 1.0 m.y.; the mammal data are restricted to western North America. We use the isotope data to comp</vt:lpwstr>
  </property>
  <property fmtid="{D5CDD505-2E9C-101B-9397-08002B2CF9AE}" pid="84" name="ZOTERO_BREF_6853XvvGjtnu_4">
    <vt:lpwstr>ute five separate time series: oxygen isotope ratios at the midpoint of each 1.0-m.y. bin; changes in these ratios across bins; absolute values of these changes (= isotopic volatility); standard deviations of multiple isotope measurements within each bin;</vt:lpwstr>
  </property>
  <property fmtid="{D5CDD505-2E9C-101B-9397-08002B2CF9AE}" pid="85" name="ZOTERO_BREF_6853XvvGjtnu_5">
    <vt:lpwstr> and standard deviations that have been detrended and corrected for serial correlation. For the mammals, we compute 12 different variables: standing diversity at the start of each bin; per-lineage origination and extinction rates; total turnover; net dive</vt:lpwstr>
  </property>
  <property fmtid="{D5CDD505-2E9C-101B-9397-08002B2CF9AE}" pid="86" name="ZOTERO_BREF_6853XvvGjtnu_6">
    <vt:lpwstr>rsification; the absolute value of net diversification (= diversification volatility); change in proportional representation of major orders, as measured by a simple index and by a G-statistic; and the mean, standard deviation, skewness, and kurtosis of b</vt:lpwstr>
  </property>
  <property fmtid="{D5CDD505-2E9C-101B-9397-08002B2CF9AE}" pid="87" name="ZOTERO_BREF_6853XvvGjtnu_7">
    <vt:lpwstr>ody mass. Simple and liberal statistical analyses fail to show any consistent relationship between any two isotope and mammalian time series, other than some unavoidable correlations between a few untransformed, highly autocorrelated time series like the </vt:lpwstr>
  </property>
  <property fmtid="{D5CDD505-2E9C-101B-9397-08002B2CF9AE}" pid="88" name="ZOTERO_BREF_6853XvvGjtnu_8">
    <vt:lpwstr>raw isotope and mean body mass curves. Standard methods of detrending and differencing remove these correlations. Some of the major climate shifts indicated by oxygen isotope records do correspond to major ecological and evolutionary transitions in the ma</vt:lpwstr>
  </property>
  <property fmtid="{D5CDD505-2E9C-101B-9397-08002B2CF9AE}" pid="89" name="ZOTERO_BREF_6853XvvGjtnu_9">
    <vt:lpwstr>mmalian biota, but the nature of these correspondences is unpredictable, and several other such transitions occur at times of relatively little global climate change. We conclude that given currently available climate records, we cannot show that the impa</vt:lpwstr>
  </property>
  <property fmtid="{D5CDD505-2E9C-101B-9397-08002B2CF9AE}" pid="90" name="ZOTERO_BREF_6eS1fkFVNEla_1">
    <vt:lpwstr>ZOTERO_ITEM CSL_CITATION {"citationID":"Z49ZAyFt","properties":{"formattedCitation":"(John Alroy et al., 2008)","plainCitation":"(John Alroy et al., 2008)","noteIndex":0},"citationItems":[{"id":105,"uris":["http://zotero.org/users/7197813/items/ALSBIAAY"]</vt:lpwstr>
  </property>
  <property fmtid="{D5CDD505-2E9C-101B-9397-08002B2CF9AE}" pid="91" name="ZOTERO_BREF_6eS1fkFVNEla_2">
    <vt:lpwstr>,"uri":["http://zotero.org/users/7197813/items/ALSBIAAY"],"itemData":{"id":105,"type":"article-journal","container-title":"Science","issue":"5885","note":"ISBN: 0036-8075\npublisher: American Association for the Advancement of Science","page":"97-100","ti</vt:lpwstr>
  </property>
  <property fmtid="{D5CDD505-2E9C-101B-9397-08002B2CF9AE}" pid="92" name="ZOTERO_BREF_6eS1fkFVNEla_3">
    <vt:lpwstr>tle":"Phanerozoic trends in the global diversity of marine invertebrates","volume":"321","author":[{"family":"Alroy","given":"John"},{"family":"Aberhan","given":"Martin"},{"family":"Bottjer","given":"David J."},{"family":"Foote","given":"Michael"},{"famil</vt:lpwstr>
  </property>
  <property fmtid="{D5CDD505-2E9C-101B-9397-08002B2CF9AE}" pid="93" name="ZOTERO_BREF_6eS1fkFVNEla_4">
    <vt:lpwstr>y":"Fürsich","given":"Franz T."},{"family":"Harries","given":"Peter J."},{"family":"Hendy","given":"Austin JW"},{"family":"Holland","given":"Steven M."},{"family":"Ivany","given":"Linda C."},{"family":"Kiessling","given":"Wolfgang"}],"issued":{"date-parts</vt:lpwstr>
  </property>
  <property fmtid="{D5CDD505-2E9C-101B-9397-08002B2CF9AE}" pid="94" name="ZOTERO_BREF_6eS1fkFVNEla_5">
    <vt:lpwstr>":[["2008"]]}}}],"schema":"https://github.com/citation-style-language/schema/raw/master/csl-citation.json"}</vt:lpwstr>
  </property>
  <property fmtid="{D5CDD505-2E9C-101B-9397-08002B2CF9AE}" pid="95" name="ZOTERO_BREF_7cO1PqYVUq2M_1">
    <vt:lpwstr/>
  </property>
  <property fmtid="{D5CDD505-2E9C-101B-9397-08002B2CF9AE}" pid="96" name="ZOTERO_BREF_8Tns45Dn7Dee_1">
    <vt:lpwstr/>
  </property>
  <property fmtid="{D5CDD505-2E9C-101B-9397-08002B2CF9AE}" pid="97" name="ZOTERO_BREF_9zDmB4ep9A09_1">
    <vt:lpwstr>ZOTERO_ITEM CSL_CITATION {"citationID":"dwKEZLyj","properties":{"formattedCitation":"(C\\uc0\\u225{}rdenas &amp; Harries, 2010; Krug et al., 2009; Mayhew et al., 2008, 2012)","plainCitation":"(Cárdenas &amp; Harries, 2010; Krug et al., 2009; Mayhew et al., 2008, </vt:lpwstr>
  </property>
  <property fmtid="{D5CDD505-2E9C-101B-9397-08002B2CF9AE}" pid="98" name="ZOTERO_BREF_9zDmB4ep9A09_10">
    <vt:lpwstr>he rule that spatial variations in origination are key to latitudinal diversity patterns. Extinction rates are lower in polar latitudes (60°) than in temperate zones and thus cannot create the observed gradient alone. They may, however, help to explain wh</vt:lpwstr>
  </property>
  <property fmtid="{D5CDD505-2E9C-101B-9397-08002B2CF9AE}" pid="99" name="ZOTERO_BREF_9zDmB4ep9A09_11">
    <vt:lpwstr>y origination and im-migration are evidently damped in higher latitudes. We suggest that species require more resources in higher latitudes, for the seasonality of primary productivity increases by more than an order of magnitude from equa-torial to polar</vt:lpwstr>
  </property>
  <property fmtid="{D5CDD505-2E9C-101B-9397-08002B2CF9AE}" pid="100" name="ZOTERO_BREF_9zDmB4ep9A09_12">
    <vt:lpwstr> regions. Higher-latitude species are generalists that, unlike potential immigrants, are adapted to garner the large share of resources required for incumbency in those regions. When resources are opened up by extinctions, lineages spread chiefly poleward</vt:lpwstr>
  </property>
  <property fmtid="{D5CDD505-2E9C-101B-9397-08002B2CF9AE}" pid="101" name="ZOTERO_BREF_9zDmB4ep9A09_13">
    <vt:lpwstr> and chiefly through speciation. Key Words: Latitudinal di-versity gradients—Origination—Extinction—Evolution—Distribution of complex life. Astrobiology 9, 113–124. 113 1.","container-title":"Astrobiology","DOI":"10.1089/ast.2008.0253","issue":"1","page":</vt:lpwstr>
  </property>
  <property fmtid="{D5CDD505-2E9C-101B-9397-08002B2CF9AE}" pid="102" name="ZOTERO_BREF_9zDmB4ep9A09_14">
    <vt:lpwstr>"113-124","source":"CiteSeer","title":"Generation of Earth’s First-Order Biodiversity Pattern","volume":"9","author":[{"family":"Krug","given":"Andrew Z."},{"family":"Jablonski","given":"David"},{"family":"Valentine","given":"James W."},{"family":"Roy","g</vt:lpwstr>
  </property>
  <property fmtid="{D5CDD505-2E9C-101B-9397-08002B2CF9AE}" pid="103" name="ZOTERO_BREF_9zDmB4ep9A09_15">
    <vt:lpwstr>iven":"Kaustuv"}],"issued":{"date-parts":[["2009"]]}}},{"id":32,"uris":["http://zotero.org/users/7197813/items/3M9FB728"],"uri":["http://zotero.org/users/7197813/items/3M9FB728"],"itemData":{"id":32,"type":"article-journal","abstract":"The past relationsh</vt:lpwstr>
  </property>
  <property fmtid="{D5CDD505-2E9C-101B-9397-08002B2CF9AE}" pid="104" name="ZOTERO_BREF_9zDmB4ep9A09_16">
    <vt:lpwstr>ip between global temperature and levels of biological diversity is of increasing concern due to anthropogenic climate warming. However, no consistent link between these variables has yet been demonstrated. We analysed the fossil record for the last 520 M</vt:lpwstr>
  </property>
  <property fmtid="{D5CDD505-2E9C-101B-9397-08002B2CF9AE}" pid="105" name="ZOTERO_BREF_9zDmB4ep9A09_17">
    <vt:lpwstr>yr against estimates of low latitude sea surface temperature for the same period. We found that global biodiversity (the richness of families and genera) is related to temperature and has been relatively low during warm ‘greenhouse’ phases, while during t</vt:lpwstr>
  </property>
  <property fmtid="{D5CDD505-2E9C-101B-9397-08002B2CF9AE}" pid="106" name="ZOTERO_BREF_9zDmB4ep9A09_18">
    <vt:lpwstr>he same phases extinction and origination rates of taxonomic lineages have been relatively high. These findings are consistent for terrestrial and marine environments and are robust to a number of alternative assumptions and potential biases. Our results </vt:lpwstr>
  </property>
  <property fmtid="{D5CDD505-2E9C-101B-9397-08002B2CF9AE}" pid="107" name="ZOTERO_BREF_9zDmB4ep9A09_19">
    <vt:lpwstr>provide the first clear evidence that global climate may explain substantial variation in the fossil record in a simple and consistent manner. Our findings may have implications for extinction and biodiversity change under future climate warming.","contai</vt:lpwstr>
  </property>
  <property fmtid="{D5CDD505-2E9C-101B-9397-08002B2CF9AE}" pid="108" name="ZOTERO_BREF_9zDmB4ep9A09_2">
    <vt:lpwstr>2012)","noteIndex":0},"citationItems":[{"id":36,"uris":["http://zotero.org/users/7197813/items/6HI9MCPL"],"uri":["http://zotero.org/users/7197813/items/6HI9MCPL"],"itemData":{"id":36,"type":"article-journal","abstract":"The diversity of marine life has va</vt:lpwstr>
  </property>
  <property fmtid="{D5CDD505-2E9C-101B-9397-08002B2CF9AE}" pid="109" name="ZOTERO_BREF_9zDmB4ep9A09_20">
    <vt:lpwstr>ner-title":"Proceedings of the Royal Society B: Biological Sciences","DOI":"10.1098/rspb.2007.1302","ISSN":"0962-8452, 1471-2954","issue":"1630","journalAbbreviation":"Proc. R. Soc. B.","language":"en","page":"47-53","source":"DOI.org (Crossref)","title":</vt:lpwstr>
  </property>
  <property fmtid="{D5CDD505-2E9C-101B-9397-08002B2CF9AE}" pid="110" name="ZOTERO_BREF_9zDmB4ep9A09_21">
    <vt:lpwstr>"A long-term association between global temperature and biodiversity, origination and extinction in the fossil record","volume":"275","author":[{"family":"Mayhew","given":"Peter J"},{"family":"Jenkins","given":"Gareth B"},{"family":"Benton","given":"Timot</vt:lpwstr>
  </property>
  <property fmtid="{D5CDD505-2E9C-101B-9397-08002B2CF9AE}" pid="111" name="ZOTERO_BREF_9zDmB4ep9A09_22">
    <vt:lpwstr>hy G"}],"issued":{"date-parts":[["2008",1,7]]}}},{"id":"27Zm5jNb/V9zEZ36a","uris":["http://zotero.org/users/7197813/items/P8G3SJJ7"],"uri":["http://zotero.org/users/7197813/items/P8G3SJJ7"],"itemData":{"id":"27Zm5jNb/V9zEZ36a","type":"article-journal","ab</vt:lpwstr>
  </property>
  <property fmtid="{D5CDD505-2E9C-101B-9397-08002B2CF9AE}" pid="112" name="ZOTERO_BREF_9zDmB4ep9A09_23">
    <vt:lpwstr>stract":"The geographic distribution of life on Earth supports a general pattern of increase in biodiversity with increasing temperature. However, some previous analyses of the 540-million-year Phanerozoic fossil record found a contrary relationship, with</vt:lpwstr>
  </property>
  <property fmtid="{D5CDD505-2E9C-101B-9397-08002B2CF9AE}" pid="113" name="ZOTERO_BREF_9zDmB4ep9A09_24">
    <vt:lpwstr> paleodiversity declining when the planet warms. These contradictory findings are hard to reconcile theoretically. We analyze marine invertebrate biodiversity patterns for the Phanerozoic Eon while controlling for sampling effort. This control appears to </vt:lpwstr>
  </property>
  <property fmtid="{D5CDD505-2E9C-101B-9397-08002B2CF9AE}" pid="114" name="ZOTERO_BREF_9zDmB4ep9A09_25">
    <vt:lpwstr>reverse the temporal association between temperature and biodiversity, such that taxonomic richness increases, not decreases, with temperature. Increasing temperatures also predict extinction and origination rates, alongside other abiotic and biotic predi</vt:lpwstr>
  </property>
  <property fmtid="{D5CDD505-2E9C-101B-9397-08002B2CF9AE}" pid="115" name="ZOTERO_BREF_9zDmB4ep9A09_26">
    <vt:lpwstr>ctor variables. These results undermine previous reports of a negative biodiversity-temperature relationship through time, which we attribute to paleontological sampling biases. Our findings suggest a convergence of global scale macroevolutionary and macr</vt:lpwstr>
  </property>
  <property fmtid="{D5CDD505-2E9C-101B-9397-08002B2CF9AE}" pid="116" name="ZOTERO_BREF_9zDmB4ep9A09_27">
    <vt:lpwstr>oecological patterns for the biodiversity-temperature relationship.","container-title":"Proceedings of the National Academy of Sciences","DOI":"10.1073/pnas.1200844109","ISSN":"0027-8424, 1091-6490","issue":"38","journalAbbreviation":"Proc Natl Acad Sci U</vt:lpwstr>
  </property>
  <property fmtid="{D5CDD505-2E9C-101B-9397-08002B2CF9AE}" pid="117" name="ZOTERO_BREF_9zDmB4ep9A09_28">
    <vt:lpwstr>SA","language":"en","page":"15141-15145","source":"DOI.org (Crossref)","title":"Biodiversity tracks temperature over time","volume":"109","author":[{"family":"Mayhew","given":"Peter J."},{"family":"Bell","given":"Mark A."},{"family":"Benton","given":"Timo</vt:lpwstr>
  </property>
  <property fmtid="{D5CDD505-2E9C-101B-9397-08002B2CF9AE}" pid="118" name="ZOTERO_BREF_9zDmB4ep9A09_29">
    <vt:lpwstr>thy G."},{"family":"McGowan","given":"Alistair J."}],"issued":{"date-parts":[["2012",9,18]]}}}],"schema":"https://github.com/citation-style-language/schema/raw/master/csl-citation.json"}</vt:lpwstr>
  </property>
  <property fmtid="{D5CDD505-2E9C-101B-9397-08002B2CF9AE}" pid="119" name="ZOTERO_BREF_9zDmB4ep9A09_3">
    <vt:lpwstr>ried throughout the past 500 million years. Statistical analyses suggest that fluctuations in the availability of marine nutrients has been one important regulator of rates of origination during this time.","container-title":"Nature Geoscience","DOI":"10.</vt:lpwstr>
  </property>
  <property fmtid="{D5CDD505-2E9C-101B-9397-08002B2CF9AE}" pid="120" name="ZOTERO_BREF_9zDmB4ep9A09_4">
    <vt:lpwstr>1038/ngeo869","ISSN":"1752-0908","issue":"6","language":"en","note":"number: 6\npublisher: Nature Publishing Group","page":"430-434","source":"www.nature.com","title":"Effect of nutrient availability on marine origination rates throughout the Phanerozoic </vt:lpwstr>
  </property>
  <property fmtid="{D5CDD505-2E9C-101B-9397-08002B2CF9AE}" pid="121" name="ZOTERO_BREF_9zDmB4ep9A09_5">
    <vt:lpwstr>eon","volume":"3","author":[{"family":"Cárdenas","given":"Andrés L."},{"family":"Harries","given":"Peter J."}],"issued":{"date-parts":[["2010",6]]}}},{"id":27,"uris":["http://zotero.org/users/7197813/items/5TECVDA8"],"uri":["http://zotero.org/users/719781</vt:lpwstr>
  </property>
  <property fmtid="{D5CDD505-2E9C-101B-9397-08002B2CF9AE}" pid="122" name="ZOTERO_BREF_9zDmB4ep9A09_6">
    <vt:lpwstr>3/items/5TECVDA8"],"itemData":{"id":27,"type":"article-journal","abstract":"The first-order biodiversity pattern on Earth today and at least as far back as the Paleozoic is the latitudinal di-versity gradient (LDG), a decrease in richness of species and h</vt:lpwstr>
  </property>
  <property fmtid="{D5CDD505-2E9C-101B-9397-08002B2CF9AE}" pid="123" name="ZOTERO_BREF_9zDmB4ep9A09_7">
    <vt:lpwstr>igher taxa from the equator to the poles. LDGs are produced by geographic trends in origination, extinction, and dispersal over evolutionary timescales, so that analyses of static patterns will be insufficient to reveal underlying processes. The fossil re</vt:lpwstr>
  </property>
  <property fmtid="{D5CDD505-2E9C-101B-9397-08002B2CF9AE}" pid="124" name="ZOTERO_BREF_9zDmB4ep9A09_8">
    <vt:lpwstr>cord of marine bivalve genera, a model system for the analysis of biodiversity dynamics over large temporal and spatial scales, shows that an origination and range-expansion gradient plays a major role in generating the LDG. Peak orig-ination rates and pe</vt:lpwstr>
  </property>
  <property fmtid="{D5CDD505-2E9C-101B-9397-08002B2CF9AE}" pid="125" name="ZOTERO_BREF_9zDmB4ep9A09_9">
    <vt:lpwstr>ak diversities fall within the tropics, with range expansion out of the tropics the predomi-nant spatial dynamic thereafter. The origination-diversity link occurs even in a “contrarian ” group whose di-versity peaks at midlatitudes, an exception proving t</vt:lpwstr>
  </property>
  <property fmtid="{D5CDD505-2E9C-101B-9397-08002B2CF9AE}" pid="126" name="ZOTERO_BREF_AqPOGllm9aq3_1">
    <vt:lpwstr>ZOTERO_ITEM CSL_CITATION {"citationID":"3Bji0TnD","properties":{"formattedCitation":"(2002)","plainCitation":"(2002)","noteIndex":0},"citationItems":[{"id":99,"uris":["http://zotero.org/users/7197813/items/W29MUW52"],"uri":["http://zotero.org/users/719781</vt:lpwstr>
  </property>
  <property fmtid="{D5CDD505-2E9C-101B-9397-08002B2CF9AE}" pid="127" name="ZOTERO_BREF_AqPOGllm9aq3_2">
    <vt:lpwstr>3/items/W29MUW52"],"itemData":{"id":99,"type":"article-journal","container-title":"Bulletins of American paleontology","page":"1-560","title":"A compendium of fossil marine animal genera","volume":"363","author":[{"family":"Sepkoski","given":"John J."}],"</vt:lpwstr>
  </property>
  <property fmtid="{D5CDD505-2E9C-101B-9397-08002B2CF9AE}" pid="128" name="ZOTERO_BREF_AqPOGllm9aq3_3">
    <vt:lpwstr>issued":{"date-parts":[["2002"]]}},"suppress-author":true}],"schema":"https://github.com/citation-style-language/schema/raw/master/csl-citation.json"}</vt:lpwstr>
  </property>
  <property fmtid="{D5CDD505-2E9C-101B-9397-08002B2CF9AE}" pid="129"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130" name="ZOTERO_BREF_DLR2Sx2bm0Gb_10">
    <vt:lpwstr>on-style-language/schema/raw/master/csl-citation.json"}</vt:lpwstr>
  </property>
  <property fmtid="{D5CDD505-2E9C-101B-9397-08002B2CF9AE}" pid="131"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132"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133"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134"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135"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136"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137"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138" name="ZOTERO_BREF_DLR2Sx2bm0Gb_9">
    <vt:lpwstr>dock","given":"Conor"},{"family":"Supp","given":"Sarah R."},{"family":"Magurran","given":"Anne E."},{"family":"Dornelas","given":"Maria"},{"family":"Schipper","given":"Aafke M."}],"issued":{"date-parts":[["2020",7]]}}}],"schema":"https://github.com/citati</vt:lpwstr>
  </property>
  <property fmtid="{D5CDD505-2E9C-101B-9397-08002B2CF9AE}" pid="139" name="ZOTERO_BREF_DLrLpyFqmJog_1">
    <vt:lpwstr/>
  </property>
  <property fmtid="{D5CDD505-2E9C-101B-9397-08002B2CF9AE}" pid="140" name="ZOTERO_BREF_Dhh7JAjrqrbY_1">
    <vt:lpwstr>ZOTERO_ITEM CSL_CITATION {"citationID":"3nySZBHy","properties":{"formattedCitation":"(John Alroy, 2010)","plainCitation":"(John Alroy, 2010)","noteIndex":0},"citationItems":[{"id":106,"uris":["http://zotero.org/users/7197813/items/Q4CBZIIV"],"uri":["http:</vt:lpwstr>
  </property>
  <property fmtid="{D5CDD505-2E9C-101B-9397-08002B2CF9AE}" pid="141" name="ZOTERO_BREF_Dhh7JAjrqrbY_2">
    <vt:lpwstr>//zotero.org/users/7197813/items/Q4CBZIIV"],"itemData":{"id":106,"type":"article-journal","container-title":"The Paleontological Society Papers","note":"ISBN: 1089-3326\npublisher: Cambridge University Press","page":"55-80","title":"Fair sampling of taxon</vt:lpwstr>
  </property>
  <property fmtid="{D5CDD505-2E9C-101B-9397-08002B2CF9AE}" pid="142" name="ZOTERO_BREF_Dhh7JAjrqrbY_3">
    <vt:lpwstr>omic richness and unbiased estimation of origination and extinction rates","volume":"16","author":[{"family":"Alroy","given":"John"}],"issued":{"date-parts":[["2010"]]}}}],"schema":"https://github.com/citation-style-language/schema/raw/master/csl-citation</vt:lpwstr>
  </property>
  <property fmtid="{D5CDD505-2E9C-101B-9397-08002B2CF9AE}" pid="143" name="ZOTERO_BREF_Dhh7JAjrqrbY_4">
    <vt:lpwstr>.json"}</vt:lpwstr>
  </property>
  <property fmtid="{D5CDD505-2E9C-101B-9397-08002B2CF9AE}" pid="144" name="ZOTERO_BREF_ET7oiLYuNhnE_1">
    <vt:lpwstr/>
  </property>
  <property fmtid="{D5CDD505-2E9C-101B-9397-08002B2CF9AE}" pid="145"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46"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47"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48"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49"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50"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51"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52"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53"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54"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155"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156"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157"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58"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59"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60"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61"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62"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63" name="ZOTERO_BREF_FBNb5dd8OXme_26">
    <vt:lpwstr>en":"John J."},{"family":"Graham","given":"Catherine H."}],"issued":{"date-parts":[["2005"]]}}}],"schema":"https://github.com/citation-style-language/schema/raw/master/csl-citation.json"}</vt:lpwstr>
  </property>
  <property fmtid="{D5CDD505-2E9C-101B-9397-08002B2CF9AE}" pid="164"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65"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66"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67"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68"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169" name="ZOTERO_BREF_FBNb5dd8OXme_8">
    <vt:lpwstr>"volume":"17","author":[{"family":"Hopkins","given":"Melanie J."},{"family":"Simpson","given":"Carl"},{"family":"Kiessling","given":"Wolfgang"}],"issued":{"date-parts":[["2014"]]}}},{"id":43,"uris":["http://zotero.org/users/7197813/items/VKU82HY8"],"uri":</vt:lpwstr>
  </property>
  <property fmtid="{D5CDD505-2E9C-101B-9397-08002B2CF9AE}" pid="170"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71" name="ZOTERO_BREF_GQgeP115my58_1">
    <vt:lpwstr>ZOTERO_ITEM CSL_CITATION {"citationID":"51DuHXyn","properties":{"formattedCitation":"(Shanan E. Peters, 2006)","plainCitation":"(Shanan E. Peters, 2006)","noteIndex":0},"citationItems":[{"id":75,"uris":["http://zotero.org/users/7197813/items/82ZJ89JU"],"u</vt:lpwstr>
  </property>
  <property fmtid="{D5CDD505-2E9C-101B-9397-08002B2CF9AE}" pid="172" name="ZOTERO_BREF_GQgeP115my58_2">
    <vt:lpwstr>ri":["http://zotero.org/users/7197813/items/82ZJ89JU"],"itemData":{"id":75,"type":"article-journal","container-title":"Paleobiology","DOI":"10.1666/05081.1","ISSN":"0094-8373, 1938-5331","issue":"3","journalAbbreviation":"Paleobiology","language":"en","pa</vt:lpwstr>
  </property>
  <property fmtid="{D5CDD505-2E9C-101B-9397-08002B2CF9AE}" pid="173" name="ZOTERO_BREF_GQgeP115my58_3">
    <vt:lpwstr>ge":"387-407","source":"DOI.org (Crossref)","title":"Genus extinction, origination, and the durations of sedimentary hiatuses","volume":"32","author":[{"family":"Peters","given":"Shanan E."}],"issued":{"date-parts":[["2006",9]]}}}],"schema":"https://githu</vt:lpwstr>
  </property>
  <property fmtid="{D5CDD505-2E9C-101B-9397-08002B2CF9AE}" pid="174" name="ZOTERO_BREF_GQgeP115my58_4">
    <vt:lpwstr>b.com/citation-style-language/schema/raw/master/csl-citation.json"}</vt:lpwstr>
  </property>
  <property fmtid="{D5CDD505-2E9C-101B-9397-08002B2CF9AE}" pid="175"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176"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177" name="ZOTERO_BREF_IpJV5A2nDHyS_3">
    <vt:lpwstr> oxygen over the past 500 million years","volume":"30","author":[{"family":"Song","given":"Haijun"},{"family":"Wignall","given":"Paul B."},{"family":"Song","given":"Huyue"},{"family":"Dai","given":"Xu"},{"family":"Chu","given":"Daoliang"}],"issued":{"date</vt:lpwstr>
  </property>
  <property fmtid="{D5CDD505-2E9C-101B-9397-08002B2CF9AE}" pid="178" name="ZOTERO_BREF_IpJV5A2nDHyS_4">
    <vt:lpwstr>-parts":[["2019"]]}}}],"schema":"https://github.com/citation-style-language/schema/raw/master/csl-citation.json"}</vt:lpwstr>
  </property>
  <property fmtid="{D5CDD505-2E9C-101B-9397-08002B2CF9AE}" pid="179" name="ZOTERO_BREF_JJ5zKgj5rfog_1">
    <vt:lpwstr>ZOTERO_ITEM CSL_CITATION {"citationID":"oPM68MWx","properties":{"formattedCitation":"(Kruschke, 2013)","plainCitation":"(Kruschke, 2013)","noteIndex":0},"citationItems":[{"id":115,"uris":["http://zotero.org/users/7197813/items/A4MEL8SY"],"uri":["http://zo</vt:lpwstr>
  </property>
  <property fmtid="{D5CDD505-2E9C-101B-9397-08002B2CF9AE}" pid="180" name="ZOTERO_BREF_JJ5zKgj5rfog_2">
    <vt:lpwstr>tero.org/users/7197813/items/A4MEL8SY"],"itemData":{"id":115,"type":"article-journal","container-title":"Journal of Experimental Psychology: General","issue":"2","note":"ISBN: 1939-2222\npublisher: American Psychological Association","page":"573","title":</vt:lpwstr>
  </property>
  <property fmtid="{D5CDD505-2E9C-101B-9397-08002B2CF9AE}" pid="181" name="ZOTERO_BREF_JJ5zKgj5rfog_3">
    <vt:lpwstr>"Bayesian estimation supersedes the t test.","volume":"142","author":[{"family":"Kruschke","given":"John K."}],"issued":{"date-parts":[["2013"]]}}}],"schema":"https://github.com/citation-style-language/schema/raw/master/csl-citation.json"}</vt:lpwstr>
  </property>
  <property fmtid="{D5CDD505-2E9C-101B-9397-08002B2CF9AE}" pid="182" name="ZOTERO_BREF_Jn2HJuuqcX2Y_1">
    <vt:lpwstr/>
  </property>
  <property fmtid="{D5CDD505-2E9C-101B-9397-08002B2CF9AE}" pid="183"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184"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185" name="ZOTERO_BREF_K0rqwvbqICmH_3">
    <vt:lpwstr>n","page":"b1-b2","source":"DOI.org (Crossref)","title":"Tracers in the sea","volume":"24","author":[{"family":"Broecker","given":"Wallace S."},{"family":"Peng","given":"Tsung-Hung"}],"issued":{"date-parts":[["1982"]]}}}],"schema":"https://github.com/cita</vt:lpwstr>
  </property>
  <property fmtid="{D5CDD505-2E9C-101B-9397-08002B2CF9AE}" pid="186" name="ZOTERO_BREF_K0rqwvbqICmH_4">
    <vt:lpwstr>tion-style-language/schema/raw/master/csl-citation.json"}</vt:lpwstr>
  </property>
  <property fmtid="{D5CDD505-2E9C-101B-9397-08002B2CF9AE}" pid="187" name="ZOTERO_BREF_Kb4SZOpRdmrF_1">
    <vt:lpwstr>ZOTERO_ITEM CSL_CITATION {"citationID":"OiptJxFX","properties":{"formattedCitation":"(Veizer &amp; Prokoph, 2015)","plainCitation":"(Veizer &amp; Prokoph, 2015)","noteIndex":0},"citationItems":[{"id":107,"uris":["http://zotero.org/users/7197813/items/IHZN2RGD"],"</vt:lpwstr>
  </property>
  <property fmtid="{D5CDD505-2E9C-101B-9397-08002B2CF9AE}" pid="188" name="ZOTERO_BREF_Kb4SZOpRdmrF_2">
    <vt:lpwstr>uri":["http://zotero.org/users/7197813/items/IHZN2RGD"],"itemData":{"id":107,"type":"article-journal","container-title":"Earth-Science Reviews","note":"ISBN: 0012-8252\npublisher: Elsevier","page":"92-104","title":"Temperatures and oxygen isotopic composi</vt:lpwstr>
  </property>
  <property fmtid="{D5CDD505-2E9C-101B-9397-08002B2CF9AE}" pid="189" name="ZOTERO_BREF_Kb4SZOpRdmrF_3">
    <vt:lpwstr>tion of Phanerozoic oceans","volume":"146","author":[{"family":"Veizer","given":"Jan"},{"family":"Prokoph","given":"Andreas"}],"issued":{"date-parts":[["2015"]]}}}],"schema":"https://github.com/citation-style-language/schema/raw/master/csl-citation.json"}</vt:lpwstr>
  </property>
  <property fmtid="{D5CDD505-2E9C-101B-9397-08002B2CF9AE}" pid="190"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191"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192"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193"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194"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195"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196"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197"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198" name="ZOTERO_BREF_MuA6FF38gGLr_17">
    <vt:lpwstr>s in Experimental Evolution","volume":"162","author":[{"family":"Wahl","given":"Lindi M"},{"family":"Gerrish","given":"Philip J"},{"family":"Saika-Voivod","given":"Ivan"}],"issued":{"date-parts":[["2002"]]}}}],"schema":"https://github.com/citation-style-l</vt:lpwstr>
  </property>
  <property fmtid="{D5CDD505-2E9C-101B-9397-08002B2CF9AE}" pid="199" name="ZOTERO_BREF_MuA6FF38gGLr_18">
    <vt:lpwstr>anguage/schema/raw/master/csl-citation.json"}</vt:lpwstr>
  </property>
  <property fmtid="{D5CDD505-2E9C-101B-9397-08002B2CF9AE}" pid="200"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01"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02"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03"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04"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05"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06"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07"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208"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209"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210"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211"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212"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213"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214"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215" name="ZOTERO_BREF_Qq5uicW3QNjS_8">
    <vt:lpwstr>75","author":[{"family":"Mayhew","given":"Peter J"},{"family":"Jenkins","given":"Gareth B"},{"family":"Benton","given":"Timothy G"}],"issued":{"date-parts":[["2008",1,7]]}}}],"schema":"https://github.com/citation-style-language/schema/raw/master/csl-citat</vt:lpwstr>
  </property>
  <property fmtid="{D5CDD505-2E9C-101B-9397-08002B2CF9AE}" pid="216" name="ZOTERO_BREF_Qq5uicW3QNjS_9">
    <vt:lpwstr>ion.json"}</vt:lpwstr>
  </property>
  <property fmtid="{D5CDD505-2E9C-101B-9397-08002B2CF9AE}" pid="217" name="ZOTERO_BREF_Qr07tXiEBUFg_1">
    <vt:lpwstr/>
  </property>
  <property fmtid="{D5CDD505-2E9C-101B-9397-08002B2CF9AE}" pid="218" name="ZOTERO_BREF_UndyiEXWLpN9_1">
    <vt:lpwstr>ZOTERO_ITEM CSL_CITATION {"citationID":"GTq7wREE","properties":{"formattedCitation":"(\\uc0\\u192{}. T. Kocsis et al., 2019)","plainCitation":"(À. T. Kocsis et al., 2019)","noteIndex":0},"citationItems":[{"id":100,"uris":["http://zotero.org/users/7197813/</vt:lpwstr>
  </property>
  <property fmtid="{D5CDD505-2E9C-101B-9397-08002B2CF9AE}" pid="219" name="ZOTERO_BREF_UndyiEXWLpN9_2">
    <vt:lpwstr>items/2EZPIAGH"],"uri":["http://zotero.org/users/7197813/items/2EZPIAGH"],"itemData":{"id":100,"type":"article-journal","container-title":"Methods in Ecology and Evolution","issue":"5","note":"ISBN: 2041-210X\npublisher: Wiley Online Library","page":"735-</vt:lpwstr>
  </property>
  <property fmtid="{D5CDD505-2E9C-101B-9397-08002B2CF9AE}" pid="220" name="ZOTERO_BREF_UndyiEXWLpN9_3">
    <vt:lpwstr>743","title":"The R package divDyn for quantifying diversity dynamics using fossil sampling data","volume":"10","author":[{"family":"Kocsis","given":"Àdam T."},{"family":"Reddin","given":"Carl J."},{"family":"Alroy","given":"John"},{"family":"Kiessling","</vt:lpwstr>
  </property>
  <property fmtid="{D5CDD505-2E9C-101B-9397-08002B2CF9AE}" pid="221" name="ZOTERO_BREF_UndyiEXWLpN9_4">
    <vt:lpwstr>given":"Wolfgang"}],"issued":{"date-parts":[["2019"]]}}}],"schema":"https://github.com/citation-style-language/schema/raw/master/csl-citation.json"}</vt:lpwstr>
  </property>
  <property fmtid="{D5CDD505-2E9C-101B-9397-08002B2CF9AE}" pid="222" name="ZOTERO_BREF_VCbFSznuhJU8_1">
    <vt:lpwstr>ZOTERO_ITEM CSL_CITATION {"citationID":"srI7ofo9","properties":{"formattedCitation":"(Valentine, 1974)","plainCitation":"(Valentine, 1974)","noteIndex":0},"citationItems":[{"id":98,"uris":["http://zotero.org/users/7197813/items/V7UTMYPQ"],"uri":["http://z</vt:lpwstr>
  </property>
  <property fmtid="{D5CDD505-2E9C-101B-9397-08002B2CF9AE}" pid="223" name="ZOTERO_BREF_VCbFSznuhJU8_2">
    <vt:lpwstr>otero.org/users/7197813/items/V7UTMYPQ"],"itemData":{"id":98,"type":"article-journal","container-title":"Journal of Paleontology","note":"ISBN: 0022-3360\npublisher: JSTOR","page":"549-552","title":"Temporal bias in extinctions among taxonomic categories"</vt:lpwstr>
  </property>
  <property fmtid="{D5CDD505-2E9C-101B-9397-08002B2CF9AE}" pid="224" name="ZOTERO_BREF_VCbFSznuhJU8_3">
    <vt:lpwstr>,"author":[{"family":"Valentine","given":"James W."}],"issued":{"date-parts":[["1974"]]}}}],"schema":"https://github.com/citation-style-language/schema/raw/master/csl-citation.json"}</vt:lpwstr>
  </property>
  <property fmtid="{D5CDD505-2E9C-101B-9397-08002B2CF9AE}" pid="225" name="ZOTERO_BREF_XOBGnGxwidkI_1">
    <vt:lpwstr>ZOTERO_ITEM CSL_CITATION {"citationID":"EIh9UxcV","properties":{"formattedCitation":"(Schuler et al., 2017; Tilman, 1994; Valentine, 1968)","plainCitation":"(Schuler et al., 2017; Tilman, 1994; Valentine, 1968)","noteIndex":0},"citationItems":[{"id":80,"u</vt:lpwstr>
  </property>
  <property fmtid="{D5CDD505-2E9C-101B-9397-08002B2CF9AE}" pid="226" name="ZOTERO_BREF_XOBGnGxwidkI_2">
    <vt:lpwstr>ris":["http://zotero.org/users/7197813/items/PLJW88IL"],"uri":["http://zotero.org/users/7197813/items/PLJW88IL"],"itemData":{"id":80,"type":"article-journal","container-title":"Ecology and Evolution","DOI":"10.1002/ece3.2858","ISSN":"20457758","issue":"15</vt:lpwstr>
  </property>
  <property fmtid="{D5CDD505-2E9C-101B-9397-08002B2CF9AE}" pid="227" name="ZOTERO_BREF_XOBGnGxwidkI_3">
    <vt:lpwstr>","journalAbbreviation":"Ecol Evol","language":"en","page":"5774-5783","source":"DOI.org (Crossref)","title":"Habitat patch size alters the importance of dispersal for species diversity in an experimental freshwater community","volume":"7","author":[{"fam</vt:lpwstr>
  </property>
  <property fmtid="{D5CDD505-2E9C-101B-9397-08002B2CF9AE}" pid="228" name="ZOTERO_BREF_XOBGnGxwidkI_4">
    <vt:lpwstr>ily":"Schuler","given":"Matthew S."},{"family":"Chase","given":"Jonathan M."},{"family":"Knight","given":"Tiffany M."}],"issued":{"date-parts":[["2017",8]]}}},{"id":78,"uris":["http://zotero.org/users/7197813/items/F53UYE63"],"uri":["http://zotero.org/use</vt:lpwstr>
  </property>
  <property fmtid="{D5CDD505-2E9C-101B-9397-08002B2CF9AE}" pid="229" name="ZOTERO_BREF_XOBGnGxwidkI_5">
    <vt:lpwstr>rs/7197813/items/F53UYE63"],"itemData":{"id":78,"type":"article-journal","container-title":"Ecology","DOI":"10.2307/1939377","ISSN":"00129658","issue":"1","language":"en","page":"2-16","source":"DOI.org (Crossref)","title":"Competition and Biodiversity in</vt:lpwstr>
  </property>
  <property fmtid="{D5CDD505-2E9C-101B-9397-08002B2CF9AE}" pid="230" name="ZOTERO_BREF_XOBGnGxwidkI_6">
    <vt:lpwstr> Spatially Structured Habitats","volume":"75","author":[{"family":"Tilman","given":"David"}],"issued":{"date-parts":[["1994",1]]}}},{"id":77,"uris":["http://zotero.org/users/7197813/items/F394M2Z6"],"uri":["http://zotero.org/users/7197813/items/F394M2Z6"]</vt:lpwstr>
  </property>
  <property fmtid="{D5CDD505-2E9C-101B-9397-08002B2CF9AE}" pid="231" name="ZOTERO_BREF_XOBGnGxwidkI_7">
    <vt:lpwstr>,"itemData":{"id":77,"type":"article-journal","container-title":"Geological Society of America Bulletin","DOI":"10.1130/0016-7606(1968)79[273:CROSDA]2.0.CO;2","ISSN":"0016-7606","issue":"2","journalAbbreviation":"Geol Soc America Bull","language":"en","pa</vt:lpwstr>
  </property>
  <property fmtid="{D5CDD505-2E9C-101B-9397-08002B2CF9AE}" pid="232" name="ZOTERO_BREF_XOBGnGxwidkI_8">
    <vt:lpwstr>ge":"273","source":"DOI.org (Crossref)","title":"Climatic Regulation of Species Diversification and Extinction","volume":"79","author":[{"family":"Valentine","given":"James W."}],"issued":{"date-parts":[["1968"]]}}}],"schema":"https://github.com/citation-</vt:lpwstr>
  </property>
  <property fmtid="{D5CDD505-2E9C-101B-9397-08002B2CF9AE}" pid="233" name="ZOTERO_BREF_XOBGnGxwidkI_9">
    <vt:lpwstr>style-language/schema/raw/master/csl-citation.json"}</vt:lpwstr>
  </property>
  <property fmtid="{D5CDD505-2E9C-101B-9397-08002B2CF9AE}" pid="234"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235"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236"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237" name="ZOTERO_BREF_XRsza1MxpmEy_4">
    <vt:lpwstr>guez-Sánchez","given":"Francisco"},{"family":"Orsini","given":"Luisa"},{"family":"Boer","given":"Erik","non-dropping-particle":"de"},{"family":"Jansson","given":"Roland"},{"family":"Morlon","given":"Helene"},{"family":"Fordham","given":"Damien A."},{"fami</vt:lpwstr>
  </property>
  <property fmtid="{D5CDD505-2E9C-101B-9397-08002B2CF9AE}" pid="238" name="ZOTERO_BREF_XRsza1MxpmEy_5">
    <vt:lpwstr>ly":"Jackson","given":"Stephen T."}],"issued":{"date-parts":[["2018",10]]}}}],"schema":"https://github.com/citation-style-language/schema/raw/master/csl-citation.json"}</vt:lpwstr>
  </property>
  <property fmtid="{D5CDD505-2E9C-101B-9397-08002B2CF9AE}" pid="239"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240"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241"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242" name="ZOTERO_BREF_ZOe6R1ElaoBL_4">
    <vt:lpwstr>}],"schema":"https://github.com/citation-style-language/schema/raw/master/csl-citation.json"}</vt:lpwstr>
  </property>
  <property fmtid="{D5CDD505-2E9C-101B-9397-08002B2CF9AE}" pid="243" name="ZOTERO_BREF_bOTkSuEV3xcw_1">
    <vt:lpwstr>ZOTERO_BIBL {"uncited":[],"omitted":[],"custom":[]} CSL_BIBLIOGRAPHY</vt:lpwstr>
  </property>
  <property fmtid="{D5CDD505-2E9C-101B-9397-08002B2CF9AE}" pid="244"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245"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246" name="ZOTERO_BREF_cEh8QJlmBBFh_11">
    <vt:lpwstr>or":[{"family":"Ritterbush","given":"Kathleen A."},{"family":"Foote","given":"Michael"}],"issued":{"date-parts":[["2017",5]]}}},{"id":69,"uris":["http://zotero.org/users/7197813/items/RD567X9T"],"uri":["http://zotero.org/users/7197813/items/RD567X9T"],"it</vt:lpwstr>
  </property>
  <property fmtid="{D5CDD505-2E9C-101B-9397-08002B2CF9AE}" pid="247"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248"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249" name="ZOTERO_BREF_cEh8QJlmBBFh_14">
    <vt:lpwstr>,"volume":"56","author":[{"family":"Stigall","given":"Alycia L."}],"editor":[{"family":"Saupe","given":"Erin"}],"issued":{"date-parts":[["2013",11]]}}}],"schema":"https://github.com/citation-style-language/schema/raw/master/csl-citation.json"}</vt:lpwstr>
  </property>
  <property fmtid="{D5CDD505-2E9C-101B-9397-08002B2CF9AE}" pid="250"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251"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252"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253"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254"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255"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256"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257"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258"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259"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260"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261"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262"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263"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264"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265"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266" name="ZOTERO_BREF_ddE0LIkGz4Mx_17">
    <vt:lpwstr>","given":"James W."},{"family":"Roy","given":"Kaustuv"}],"issued":{"date-parts":[["2009"]]}}},{"id":32,"uris":["http://zotero.org/users/7197813/items/3M9FB728"],"uri":["http://zotero.org/users/7197813/items/3M9FB728"],"itemData":{"id":32,"type":"article-</vt:lpwstr>
  </property>
  <property fmtid="{D5CDD505-2E9C-101B-9397-08002B2CF9AE}" pid="267"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268"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269"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270"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271"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272"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273"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274" name="ZOTERO_BREF_ddE0LIkGz4Mx_24">
    <vt:lpwstr>th B"},{"family":"Benton","given":"Timothy G"}],"issued":{"date-parts":[["2008",1,7]]}}}],"schema":"https://github.com/citation-style-language/schema/raw/master/csl-citation.json"}</vt:lpwstr>
  </property>
  <property fmtid="{D5CDD505-2E9C-101B-9397-08002B2CF9AE}" pid="275"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276"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277" name="ZOTERO_BREF_ddE0LIkGz4Mx_5">
    <vt:lpwstr>t the Phanerozoic eon","volume":"3","author":[{"family":"Cárdenas","given":"Andrés L."},{"family":"Harries","given":"Peter J."}],"issued":{"date-parts":[["2010",6]]}}},{"id":35,"uris":["http://zotero.org/users/7197813/items/KMRHV2SS"],"uri":["http://zoter</vt:lpwstr>
  </property>
  <property fmtid="{D5CDD505-2E9C-101B-9397-08002B2CF9AE}" pid="278"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279"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280"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281"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282" name="ZOTERO_BREF_epyge0vAZ4YI_1">
    <vt:lpwstr>ZOTERO_ITEM CSL_CITATION {"citationID":"5oxCCmU4","properties":{"formattedCitation":"(Shanan E. Peters, 2005)","plainCitation":"(Shanan E. Peters, 2005)","noteIndex":0},"citationItems":[{"id":74,"uris":["http://zotero.org/users/7197813/items/TZCKI2RP"],"u</vt:lpwstr>
  </property>
  <property fmtid="{D5CDD505-2E9C-101B-9397-08002B2CF9AE}" pid="283" name="ZOTERO_BREF_epyge0vAZ4YI_2">
    <vt:lpwstr>ri":["http://zotero.org/users/7197813/items/TZCKI2RP"],"itemData":{"id":74,"type":"article-journal","container-title":"Proceedings of the National Academy of Sciences","DOI":"10.1073/pnas.0502616102","ISSN":"0027-8424, 1091-6490","issue":"35","journalAbbr</vt:lpwstr>
  </property>
  <property fmtid="{D5CDD505-2E9C-101B-9397-08002B2CF9AE}" pid="284" name="ZOTERO_BREF_epyge0vAZ4YI_3">
    <vt:lpwstr>eviation":"Proceedings of the National Academy of Sciences","language":"en","page":"12326-12331","source":"DOI.org (Crossref)","title":"Geologic constraints on the macroevolutionary history of marine animals","volume":"102","author":[{"family":"Peters","g</vt:lpwstr>
  </property>
  <property fmtid="{D5CDD505-2E9C-101B-9397-08002B2CF9AE}" pid="285" name="ZOTERO_BREF_epyge0vAZ4YI_4">
    <vt:lpwstr>iven":"Shanan E."}],"issued":{"date-parts":[["2005",8,30]]}}}],"schema":"https://github.com/citation-style-language/schema/raw/master/csl-citation.json"}</vt:lpwstr>
  </property>
  <property fmtid="{D5CDD505-2E9C-101B-9397-08002B2CF9AE}" pid="286" name="ZOTERO_BREF_fuxf8CnHHGPe_1">
    <vt:lpwstr>ZOTERO_ITEM CSL_CITATION {"citationID":"OEb67qb8","properties":{"formattedCitation":"(R Core Team, 2020)","plainCitation":"(R Core Team, 2020)","noteIndex":0},"citationItems":[{"id":109,"uris":["http://zotero.org/users/7197813/items/C9BIJQFM"],"uri":["htt</vt:lpwstr>
  </property>
  <property fmtid="{D5CDD505-2E9C-101B-9397-08002B2CF9AE}" pid="287" name="ZOTERO_BREF_fuxf8CnHHGPe_2">
    <vt:lpwstr>p://zotero.org/users/7197813/items/C9BIJQFM"],"itemData":{"id":109,"type":"book","event-place":"Vienna, Austria","genre":"R","publisher":"R Foundation for Statistical Computing","publisher-place":"Vienna, Austria","title":"R: A Language and Environment fo</vt:lpwstr>
  </property>
  <property fmtid="{D5CDD505-2E9C-101B-9397-08002B2CF9AE}" pid="288" name="ZOTERO_BREF_fuxf8CnHHGPe_3">
    <vt:lpwstr>r Statistical Computing","URL":"https://www.R-project.org/","author":[{"literal":"R Core Team"}],"issued":{"date-parts":[["2020"]]}}}],"schema":"https://github.com/citation-style-language/schema/raw/master/csl-citation.json"}</vt:lpwstr>
  </property>
  <property fmtid="{D5CDD505-2E9C-101B-9397-08002B2CF9AE}" pid="289"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290"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291"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292"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293" name="ZOTERO_BREF_g4zkd2EbbPxs_5">
    <vt:lpwstr>iven":"Peter J."}],"issued":{"date-parts":[["2010",6]]}}}],"schema":"https://github.com/citation-style-language/schema/raw/master/csl-citation.json"}</vt:lpwstr>
  </property>
  <property fmtid="{D5CDD505-2E9C-101B-9397-08002B2CF9AE}" pid="294"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295"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296" name="ZOTERO_BREF_hMsLqJnZ779Q_11">
    <vt:lpwstr>n":"Joshua"},{"family":"Gilchrist","given":"George W."},{"family":"Holt","given":"Robert D."}],"issued":{"date-parts":[["2010",6]]}}},{"id":52,"uris":["http://zotero.org/users/7197813/items/H9VAE2GL"],"uri":["http://zotero.org/users/7197813/items/H9VAE2GL</vt:lpwstr>
  </property>
  <property fmtid="{D5CDD505-2E9C-101B-9397-08002B2CF9AE}" pid="297"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298"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299"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300"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301" name="ZOTERO_BREF_hMsLqJnZ779Q_16">
    <vt:lpwstr>tps://github.com/citation-style-language/schema/raw/master/csl-citation.json"}</vt:lpwstr>
  </property>
  <property fmtid="{D5CDD505-2E9C-101B-9397-08002B2CF9AE}" pid="302"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303"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304"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305"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306"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307"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308"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309"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310" name="ZOTERO_BREF_hW09JlS6Zbjo_1">
    <vt:lpwstr>ZOTERO_ITEM CSL_CITATION {"citationID":"7WNP2raz","properties":{"formattedCitation":"(Ogg et al., 2016)","plainCitation":"(Ogg et al., 2016)","noteIndex":0},"citationItems":[{"id":101,"uris":["http://zotero.org/users/7197813/items/7BSVKDQA"],"uri":["http:</vt:lpwstr>
  </property>
  <property fmtid="{D5CDD505-2E9C-101B-9397-08002B2CF9AE}" pid="311" name="ZOTERO_BREF_hW09JlS6Zbjo_2">
    <vt:lpwstr>//zotero.org/users/7197813/items/7BSVKDQA"],"itemData":{"id":101,"type":"book","ISBN":"0-444-59468-X","publisher":"Elsevier","title":"A concise geologic time scale: 2016","author":[{"family":"Ogg","given":"James George"},{"family":"Ogg","given":"Gabi M."}</vt:lpwstr>
  </property>
  <property fmtid="{D5CDD505-2E9C-101B-9397-08002B2CF9AE}" pid="312" name="ZOTERO_BREF_hW09JlS6Zbjo_3">
    <vt:lpwstr>,{"family":"Gradstein","given":"Felix M."}],"issued":{"date-parts":[["2016"]]}}}],"schema":"https://github.com/citation-style-language/schema/raw/master/csl-citation.json"}</vt:lpwstr>
  </property>
  <property fmtid="{D5CDD505-2E9C-101B-9397-08002B2CF9AE}" pid="313" name="ZOTERO_BREF_iLOvko8VdHDf_1">
    <vt:lpwstr>ZOTERO_ITEM CSL_CITATION {"citationID":"XZ7WVaf0","properties":{"formattedCitation":"(\\uc0\\u192{}. T. Kocsis et al., 2019)","plainCitation":"(À. T. Kocsis et al., 2019)","noteIndex":0},"citationItems":[{"id":100,"uris":["http://zotero.org/users/7197813/</vt:lpwstr>
  </property>
  <property fmtid="{D5CDD505-2E9C-101B-9397-08002B2CF9AE}" pid="314" name="ZOTERO_BREF_iLOvko8VdHDf_2">
    <vt:lpwstr>items/2EZPIAGH"],"uri":["http://zotero.org/users/7197813/items/2EZPIAGH"],"itemData":{"id":100,"type":"article-journal","container-title":"Methods in Ecology and Evolution","issue":"5","note":"ISBN: 2041-210X\npublisher: Wiley Online Library","page":"735-</vt:lpwstr>
  </property>
  <property fmtid="{D5CDD505-2E9C-101B-9397-08002B2CF9AE}" pid="315" name="ZOTERO_BREF_iLOvko8VdHDf_3">
    <vt:lpwstr>743","title":"The R package divDyn for quantifying diversity dynamics using fossil sampling data","volume":"10","author":[{"family":"Kocsis","given":"Àdam T."},{"family":"Reddin","given":"Carl J."},{"family":"Alroy","given":"John"},{"family":"Kiessling","</vt:lpwstr>
  </property>
  <property fmtid="{D5CDD505-2E9C-101B-9397-08002B2CF9AE}" pid="316" name="ZOTERO_BREF_iLOvko8VdHDf_4">
    <vt:lpwstr>given":"Wolfgang"}],"issued":{"date-parts":[["2019"]]}}}],"schema":"https://github.com/citation-style-language/schema/raw/master/csl-citation.json"}</vt:lpwstr>
  </property>
  <property fmtid="{D5CDD505-2E9C-101B-9397-08002B2CF9AE}" pid="317" name="ZOTERO_BREF_jPtWB4Nghngj_1">
    <vt:lpwstr>ZOTERO_ITEM CSL_CITATION {"citationID":"cd6fvPwA","properties":{"formattedCitation":"(Bolker et al., 2009)","plainCitation":"(Bolker et al., 2009)","noteIndex":0},"citationItems":[{"id":112,"uris":["http://zotero.org/users/7197813/items/QJUFESE9"],"uri":[</vt:lpwstr>
  </property>
  <property fmtid="{D5CDD505-2E9C-101B-9397-08002B2CF9AE}" pid="318" name="ZOTERO_BREF_jPtWB4Nghngj_2">
    <vt:lpwstr>"http://zotero.org/users/7197813/items/QJUFESE9"],"itemData":{"id":112,"type":"article-journal","container-title":"Trends in ecology &amp; evolution","issue":"3","note":"ISBN: 0169-5347\npublisher: Elsevier","page":"127-135","title":"Generalized linear mixed </vt:lpwstr>
  </property>
  <property fmtid="{D5CDD505-2E9C-101B-9397-08002B2CF9AE}" pid="319" name="ZOTERO_BREF_jPtWB4Nghngj_3">
    <vt:lpwstr>models: a practical guide for ecology and evolution","volume":"24","author":[{"family":"Bolker","given":"Benjamin M."},{"family":"Brooks","given":"Mollie E."},{"family":"Clark","given":"Connie J."},{"family":"Geange","given":"Shane W."},{"family":"Poulsen</vt:lpwstr>
  </property>
  <property fmtid="{D5CDD505-2E9C-101B-9397-08002B2CF9AE}" pid="320" name="ZOTERO_BREF_jPtWB4Nghngj_4">
    <vt:lpwstr>","given":"John R."},{"family":"Stevens","given":"M. Henry H."},{"family":"White","given":"Jada-Simone S."}],"issued":{"date-parts":[["2009"]]}}}],"schema":"https://github.com/citation-style-language/schema/raw/master/csl-citation.json"}</vt:lpwstr>
  </property>
  <property fmtid="{D5CDD505-2E9C-101B-9397-08002B2CF9AE}" pid="321" name="ZOTERO_BREF_jpesjfhcJTg6_1">
    <vt:lpwstr/>
  </property>
  <property fmtid="{D5CDD505-2E9C-101B-9397-08002B2CF9AE}" pid="322" name="ZOTERO_BREF_kZIHtOa7xeH6_1">
    <vt:lpwstr>ZOTERO_ITEM CSL_CITATION {"citationID":"cCbwNcvT","properties":{"formattedCitation":"(Foote, 2000)","plainCitation":"(Foote, 2000)","noteIndex":0},"citationItems":[{"id":103,"uris":["http://zotero.org/users/7197813/items/TUGVB9EY"],"uri":["http://zotero.o</vt:lpwstr>
  </property>
  <property fmtid="{D5CDD505-2E9C-101B-9397-08002B2CF9AE}" pid="323" name="ZOTERO_BREF_kZIHtOa7xeH6_2">
    <vt:lpwstr>rg/users/7197813/items/TUGVB9EY"],"itemData":{"id":103,"type":"article-journal","container-title":"Paleobiology","ISSN":"0094-8373","issue":"sp4","journalAbbreviation":"Paleobiology","note":"publisher: BioOne","page":"74-102","title":"Origination and exti</vt:lpwstr>
  </property>
  <property fmtid="{D5CDD505-2E9C-101B-9397-08002B2CF9AE}" pid="324" name="ZOTERO_BREF_kZIHtOa7xeH6_3">
    <vt:lpwstr>nction components of taxonomic diversity: general problems","volume":"26","author":[{"family":"Foote","given":"Mike"}],"issued":{"date-parts":[["2000"]]}}}],"schema":"https://github.com/citation-style-language/schema/raw/master/csl-citation.json"}</vt:lpwstr>
  </property>
  <property fmtid="{D5CDD505-2E9C-101B-9397-08002B2CF9AE}" pid="325"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326"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327"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328" name="ZOTERO_BREF_kk4pGFcJfVK0_4">
    <vt:lpwstr>","given":"John R."},{"family":"Stevens","given":"M. Henry H."},{"family":"White","given":"Jada-Simone S."}],"issued":{"date-parts":[["2009"]]}}}],"schema":"https://github.com/citation-style-language/schema/raw/master/csl-citation.json"}</vt:lpwstr>
  </property>
  <property fmtid="{D5CDD505-2E9C-101B-9397-08002B2CF9AE}" pid="329"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330"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331"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332"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333"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334"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335"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336"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337"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338"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339"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340"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341"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342"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343"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344"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345"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346"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347" name="ZOTERO_BREF_lCPEVWoJjEwl_26">
    <vt:lpwstr>en":"John J."},{"family":"Graham","given":"Catherine H."}],"issued":{"date-parts":[["2005"]]}}}],"schema":"https://github.com/citation-style-language/schema/raw/master/csl-citation.json"}</vt:lpwstr>
  </property>
  <property fmtid="{D5CDD505-2E9C-101B-9397-08002B2CF9AE}" pid="348"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349"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350"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351"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352"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353" name="ZOTERO_BREF_lCPEVWoJjEwl_8">
    <vt:lpwstr>"volume":"17","author":[{"family":"Hopkins","given":"Melanie J."},{"family":"Simpson","given":"Carl"},{"family":"Kiessling","given":"Wolfgang"}],"issued":{"date-parts":[["2014"]]}}},{"id":43,"uris":["http://zotero.org/users/7197813/items/VKU82HY8"],"uri":</vt:lpwstr>
  </property>
  <property fmtid="{D5CDD505-2E9C-101B-9397-08002B2CF9AE}" pid="354"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355" name="ZOTERO_BREF_oyU2v13M4xlE_1">
    <vt:lpwstr/>
  </property>
  <property fmtid="{D5CDD505-2E9C-101B-9397-08002B2CF9AE}" pid="356" name="ZOTERO_BREF_p9919oHeIjc8_1">
    <vt:lpwstr>ZOTERO_ITEM CSL_CITATION {"citationID":"RckaYijL","properties":{"formattedCitation":"(John Alroy, 2008; Mayr &amp; O\\uc0\\u8217{}Hara, 1986)","plainCitation":"(John Alroy, 2008; Mayr &amp; O’Hara, 1986)","noteIndex":0},"citationItems":[{"id":84,"uris":["http://z</vt:lpwstr>
  </property>
  <property fmtid="{D5CDD505-2E9C-101B-9397-08002B2CF9AE}" pid="357" name="ZOTERO_BREF_p9919oHeIjc8_2">
    <vt:lpwstr>otero.org/users/7197813/items/FGM5GAC4"],"uri":["http://zotero.org/users/7197813/items/FGM5GAC4"],"itemData":{"id":84,"type":"article-journal","container-title":"Proceedings of the National Academy of Sciences","DOI":"10.1073/pnas.0802597105","ISSN":"0027</vt:lpwstr>
  </property>
  <property fmtid="{D5CDD505-2E9C-101B-9397-08002B2CF9AE}" pid="358" name="ZOTERO_BREF_p9919oHeIjc8_3">
    <vt:lpwstr>-8424, 1091-6490","issue":"Supplement 1","journalAbbreviation":"Proceedings of the National Academy of Sciences","language":"en","page":"11536-11542","source":"DOI.org (Crossref)","title":"Dynamics of origination and extinction in the marine fossil record</vt:lpwstr>
  </property>
  <property fmtid="{D5CDD505-2E9C-101B-9397-08002B2CF9AE}" pid="359" name="ZOTERO_BREF_p9919oHeIjc8_4">
    <vt:lpwstr>","volume":"105","author":[{"family":"Alroy","given":"John"}],"issued":{"date-parts":[["2008",8,12]]}}},{"id":82,"uris":["http://zotero.org/users/7197813/items/LB43LP8P"],"uri":["http://zotero.org/users/7197813/items/LB43LP8P"],"itemData":{"id":82,"type":</vt:lpwstr>
  </property>
  <property fmtid="{D5CDD505-2E9C-101B-9397-08002B2CF9AE}" pid="360" name="ZOTERO_BREF_p9919oHeIjc8_5">
    <vt:lpwstr>"article-journal","container-title":"Evolution","DOI":"10.1111/j.1558-5646.1986.tb05717.x","ISSN":"00143820","issue":"1","journalAbbreviation":"Evolution","language":"en","page":"55-67","source":"DOI.org (Crossref)","title":"The biogeographic evidence sup</vt:lpwstr>
  </property>
  <property fmtid="{D5CDD505-2E9C-101B-9397-08002B2CF9AE}" pid="361" name="ZOTERO_BREF_p9919oHeIjc8_6">
    <vt:lpwstr>porting the Pleistocene forest refuge hypothesis","volume":"40","author":[{"family":"Mayr","given":"Ernst"},{"family":"O'Hara","given":"Robert J."}],"issued":{"date-parts":[["1986",1]]}}}],"schema":"https://github.com/citation-style-language/schema/raw/ma</vt:lpwstr>
  </property>
  <property fmtid="{D5CDD505-2E9C-101B-9397-08002B2CF9AE}" pid="362" name="ZOTERO_BREF_p9919oHeIjc8_7">
    <vt:lpwstr>ster/csl-citation.json"}</vt:lpwstr>
  </property>
  <property fmtid="{D5CDD505-2E9C-101B-9397-08002B2CF9AE}" pid="363"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364"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365"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366" name="ZOTERO_BREF_qvNGE3zXy7aL_1">
    <vt:lpwstr>ZOTERO_ITEM CSL_CITATION {"citationID":"dTcHWuJi","properties":{"formattedCitation":"(\\uc0\\u192{}. T. Kocsis &amp; Raja, 2020)","plainCitation":"(À. T. Kocsis &amp; Raja, 2020)","noteIndex":0},"citationItems":[{"id":97,"uris":["http://zotero.org/users/7197813/i</vt:lpwstr>
  </property>
  <property fmtid="{D5CDD505-2E9C-101B-9397-08002B2CF9AE}" pid="367" name="ZOTERO_BREF_qvNGE3zXy7aL_2">
    <vt:lpwstr>tems/BF4T5FUF"],"uri":["http://zotero.org/users/7197813/items/BF4T5FUF"],"itemData":{"id":97,"type":"book","genre":"R","title":"chronosphere: Earth system history variables","URL":"https://doi.org/10.5281/zenodo.3530703","version":"0.4.0","author":[{"fami</vt:lpwstr>
  </property>
  <property fmtid="{D5CDD505-2E9C-101B-9397-08002B2CF9AE}" pid="368" name="ZOTERO_BREF_qvNGE3zXy7aL_3">
    <vt:lpwstr>ly":"Kocsis","given":"Àdam T."},{"family":"Raja","given":"Nussaibah B."}],"issued":{"date-parts":[["2020"]]}}}],"schema":"https://github.com/citation-style-language/schema/raw/master/csl-citation.json"}</vt:lpwstr>
  </property>
  <property fmtid="{D5CDD505-2E9C-101B-9397-08002B2CF9AE}" pid="369" name="ZOTERO_BREF_rCkuorFdDfsZ_1">
    <vt:lpwstr>ZOTERO_BIBL {"uncited":[],"omitted":[],"custom":[]} CSL_BIBLIOGRAPHY</vt:lpwstr>
  </property>
  <property fmtid="{D5CDD505-2E9C-101B-9397-08002B2CF9AE}" pid="370" name="ZOTERO_BREF_rhqBhoH7YA0M_1">
    <vt:lpwstr>ZOTERO_ITEM CSL_CITATION {"citationID":"jixfi4rI","properties":{"formattedCitation":"(Mayhew et al., 2012)","plainCitation":"(Mayhew et al., 2012)","noteIndex":0},"citationItems":[{"id":"27Zm5jNb/V9zEZ36a","uris":["http://zotero.org/users/7197813/items/P8</vt:lpwstr>
  </property>
  <property fmtid="{D5CDD505-2E9C-101B-9397-08002B2CF9AE}" pid="371" name="ZOTERO_BREF_rhqBhoH7YA0M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372" name="ZOTERO_BREF_rhqBhoH7YA0M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373" name="ZOTERO_BREF_rhqBhoH7YA0M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374" name="ZOTERO_BREF_rhqBhoH7YA0M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375" name="ZOTERO_BREF_rhqBhoH7YA0M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376" name="ZOTERO_BREF_rhqBhoH7YA0M_7">
    <vt:lpwstr>:"10.1073/pnas.1200844109","ISSN":"0027-8424, 1091-6490","issue":"38","journalAbbreviation":"Proc Natl Acad Sci USA","language":"en","page":"15141-15145","source":"DOI.org (Crossref)","title":"Biodiversity tracks temperature over time","volume":"109","aut</vt:lpwstr>
  </property>
  <property fmtid="{D5CDD505-2E9C-101B-9397-08002B2CF9AE}" pid="377" name="ZOTERO_BREF_rhqBhoH7YA0M_8">
    <vt:lpwstr>hor":[{"family":"Mayhew","given":"Peter J."},{"family":"Bell","given":"Mark A."},{"family":"Benton","given":"Timothy G."},{"family":"McGowan","given":"Alistair J."}],"issued":{"date-parts":[["2012",9,18]]}}}],"schema":"https://github.com/citation-style-la</vt:lpwstr>
  </property>
  <property fmtid="{D5CDD505-2E9C-101B-9397-08002B2CF9AE}" pid="378" name="ZOTERO_BREF_rhqBhoH7YA0M_9">
    <vt:lpwstr>nguage/schema/raw/master/csl-citation.json"}</vt:lpwstr>
  </property>
  <property fmtid="{D5CDD505-2E9C-101B-9397-08002B2CF9AE}" pid="379" name="ZOTERO_BREF_uSsv5S9wnow1_1">
    <vt:lpwstr>ZOTERO_ITEM CSL_CITATION {"citationID":"hZW5FMUm","properties":{"formattedCitation":"(Bates et al., 2014)","plainCitation":"(Bates et al., 2014)","noteIndex":0},"citationItems":[{"id":110,"uris":["http://zotero.org/users/7197813/items/SZ742PII"],"uri":["h</vt:lpwstr>
  </property>
  <property fmtid="{D5CDD505-2E9C-101B-9397-08002B2CF9AE}" pid="380" name="ZOTERO_BREF_uSsv5S9wnow1_2">
    <vt:lpwstr>ttp://zotero.org/users/7197813/items/SZ742PII"],"itemData":{"id":110,"type":"article-journal","container-title":"arXiv preprint arXiv:1406.5823","title":"Fitting linear mixed-effects models using lme4","author":[{"family":"Bates","given":"Douglas"},{"fami</vt:lpwstr>
  </property>
  <property fmtid="{D5CDD505-2E9C-101B-9397-08002B2CF9AE}" pid="381" name="ZOTERO_BREF_uSsv5S9wnow1_3">
    <vt:lpwstr>ly":"Mächler","given":"Martin"},{"family":"Bolker","given":"Ben"},{"family":"Walker","given":"Steve"}],"issued":{"date-parts":[["2014"]]}}}],"schema":"https://github.com/citation-style-language/schema/raw/master/csl-citation.json"}</vt:lpwstr>
  </property>
  <property fmtid="{D5CDD505-2E9C-101B-9397-08002B2CF9AE}" pid="382" name="ZOTERO_BREF_wGszRYOVZUnV_1">
    <vt:lpwstr>ZOTERO_ITEM CSL_CITATION {"citationID":"AxoWbKDo","properties":{"formattedCitation":"(Ant\\uc0\\u227{}o et al., 2020; Svenning et al., 2015)","plainCitation":"(Antão et al., 2020; Svenning et al., 2015)","noteIndex":0},"citationItems":[{"id":5,"uris":["ht</vt:lpwstr>
  </property>
  <property fmtid="{D5CDD505-2E9C-101B-9397-08002B2CF9AE}" pid="383" name="ZOTERO_BREF_wGszRYOVZUnV_10">
    <vt:lpwstr>0",7]]}}},{"id":13,"uris":["http://zotero.org/users/7197813/items/NRZ834RW"],"uri":["http://zotero.org/users/7197813/items/NRZ834RW"],"itemData":{"id":13,"type":"article-journal","abstract":"Earth's climate has experienced strong changes on timescales ran</vt:lpwstr>
  </property>
  <property fmtid="{D5CDD505-2E9C-101B-9397-08002B2CF9AE}" pid="384" name="ZOTERO_BREF_wGszRYOVZUnV_11">
    <vt:lpwstr>ging from decades to millions of years. As biodiversity has evolved under these circumstances, dependence on these climate dynamics is expected. In this review, we assess the current state of knowledge on paleoclimatic legacies in biodiversity and ecosyst</vt:lpwstr>
  </property>
  <property fmtid="{D5CDD505-2E9C-101B-9397-08002B2CF9AE}" pid="385" name="ZOTERO_BREF_wGszRYOVZUnV_12">
    <vt:lpwstr>em patterns. Paleoclimate has had strong impacts on past biodiversity dynamics, driving range shifts and extinctions as well as diversification. We outline theory for how these dynamics may have left legacies in contemporary patterns and review the empiri</vt:lpwstr>
  </property>
  <property fmtid="{D5CDD505-2E9C-101B-9397-08002B2CF9AE}" pid="386" name="ZOTERO_BREF_wGszRYOVZUnV_13">
    <vt:lpwstr>cal evidence. We report ample evidence that Quaternary glacial–interglacial climate change affects current patterns of species distributions and diversity across a broad range of organisms and regions. We also report emerging evidence for paleoclimate eff</vt:lpwstr>
  </property>
  <property fmtid="{D5CDD505-2E9C-101B-9397-08002B2CF9AE}" pid="387" name="ZOTERO_BREF_wGszRYOVZUnV_14">
    <vt:lpwstr>ects on current patterns in phylogenetic and functional diversity and ecosystem functioning and for legacies of deeper-time paleoclimate conditions. Finally, we discuss implications for Anthropocene ecology and outline an agenda to improve our understandi</vt:lpwstr>
  </property>
  <property fmtid="{D5CDD505-2E9C-101B-9397-08002B2CF9AE}" pid="388" name="ZOTERO_BREF_wGszRYOVZUnV_15">
    <vt:lpwstr>ng of paleoclimate's role in shaping contemporary biodiversity and ecosystems.","container-title":"Annual Review of Ecology, Evolution, and Systematics","DOI":"10.1146/annurev-ecolsys-112414-054314","issue":"1","note":"_eprint: https://doi.org/10.1146/ann</vt:lpwstr>
  </property>
  <property fmtid="{D5CDD505-2E9C-101B-9397-08002B2CF9AE}" pid="389" name="ZOTERO_BREF_wGszRYOVZUnV_16">
    <vt:lpwstr>urev-ecolsys-112414-054314","page":"551-572","source":"Annual Reviews","title":"The Influence of Paleoclimate on Present-Day Patterns in Biodiversity and Ecosystems","volume":"46","author":[{"family":"Svenning","given":"Jens-Christian"},{"family":"Eiserha</vt:lpwstr>
  </property>
  <property fmtid="{D5CDD505-2E9C-101B-9397-08002B2CF9AE}" pid="390" name="ZOTERO_BREF_wGszRYOVZUnV_17">
    <vt:lpwstr>rdt","given":"Wolf L."},{"family":"Normand","given":"Signe"},{"family":"Ordonez","given":"Alejandro"},{"family":"Sandel","given":"Brody"}],"issued":{"date-parts":[["2015"]]}}}],"schema":"https://github.com/citation-style-language/schema/raw/master/csl-cit</vt:lpwstr>
  </property>
  <property fmtid="{D5CDD505-2E9C-101B-9397-08002B2CF9AE}" pid="391" name="ZOTERO_BREF_wGszRYOVZUnV_18">
    <vt:lpwstr>ation.json"}</vt:lpwstr>
  </property>
  <property fmtid="{D5CDD505-2E9C-101B-9397-08002B2CF9AE}" pid="392" name="ZOTERO_BREF_wGszRYOVZUnV_2">
    <vt:lpwstr>tp://zotero.org/users/7197813/items/J5SCNNST"],"uri":["http://zotero.org/users/7197813/items/J5SCNNST"],"itemData":{"id":5,"type":"article-journal","abstract":"Climate change is reshaping global biodiversity as species respond to changing temperatures. Ho</vt:lpwstr>
  </property>
  <property fmtid="{D5CDD505-2E9C-101B-9397-08002B2CF9AE}" pid="393" name="ZOTERO_BREF_wGszRYOVZUnV_3">
    <vt:lpwstr>wever, the net effects of climate-driven species redistribution on local assemblage diversity remain unknown. Here, we relate trends in species richness and abundance from 21,500 terrestrial and marine assemblage time series across temperate regions (23.5</vt:lpwstr>
  </property>
  <property fmtid="{D5CDD505-2E9C-101B-9397-08002B2CF9AE}" pid="394" name="ZOTERO_BREF_wGszRYOVZUnV_4">
    <vt:lpwstr>–60.0° latitude) to changes in air or sea surface temperature. We find a strong coupling between biodiversity and temperature changes in the marine realm, where species richness mostly increases with warming. However, biodiversity responses are conditiona</vt:lpwstr>
  </property>
  <property fmtid="{D5CDD505-2E9C-101B-9397-08002B2CF9AE}" pid="395" name="ZOTERO_BREF_wGszRYOVZUnV_5">
    <vt:lpwstr>l on the baseline climate, such that in initially warmer locations richness increase is more pronounced while abundance declines with warming. In contrast, we do not detect systematic temperature-related richness or abundance trends on land, despite a gre</vt:lpwstr>
  </property>
  <property fmtid="{D5CDD505-2E9C-101B-9397-08002B2CF9AE}" pid="396" name="ZOTERO_BREF_wGszRYOVZUnV_6">
    <vt:lpwstr>ater magnitude of warming. As the world is committed to further warming, substantial challenges remain in maintaining local biodiversity amongst the non-uniform inflow and outflow of ‘climate migrants’. Temperature-driven community restructuring is especi</vt:lpwstr>
  </property>
  <property fmtid="{D5CDD505-2E9C-101B-9397-08002B2CF9AE}" pid="397" name="ZOTERO_BREF_wGszRYOVZUnV_7">
    <vt:lpwstr>ally evident in the ocean, whereas climatic debt may be accumulating on land.","container-title":"Nature Ecology &amp; Evolution","DOI":"10.1038/s41559-020-1185-7","ISSN":"2397-334X","issue":"7","language":"en","note":"number: 7\npublisher: Nature Publishing </vt:lpwstr>
  </property>
  <property fmtid="{D5CDD505-2E9C-101B-9397-08002B2CF9AE}" pid="398" name="ZOTERO_BREF_wGszRYOVZUnV_8">
    <vt:lpwstr>Group","page":"927-933","source":"www.nature.com","title":"Temperature-related biodiversity change across temperate marine and terrestrial systems","volume":"4","author":[{"family":"Antão","given":"Laura H."},{"family":"Bates","given":"Amanda E."},{"famil</vt:lpwstr>
  </property>
  <property fmtid="{D5CDD505-2E9C-101B-9397-08002B2CF9AE}" pid="399" name="ZOTERO_BREF_wGszRYOVZUnV_9">
    <vt:lpwstr>y":"Blowes","given":"Shane A."},{"family":"Waldock","given":"Conor"},{"family":"Supp","given":"Sarah R."},{"family":"Magurran","given":"Anne E."},{"family":"Dornelas","given":"Maria"},{"family":"Schipper","given":"Aafke M."}],"issued":{"date-parts":[["202</vt:lpwstr>
  </property>
  <property fmtid="{D5CDD505-2E9C-101B-9397-08002B2CF9AE}" pid="400" name="ZOTERO_BREF_wwAtPEqIESA3_1">
    <vt:lpwstr>ZOTERO_ITEM CSL_CITATION {"citationID":"0O03Y7pN","properties":{"formattedCitation":"(Mooney, 1996)","plainCitation":"(Mooney, 1996)","noteIndex":0},"citationItems":[{"id":114,"uris":["http://zotero.org/users/7197813/items/Q5VV6QI9"],"uri":["http://zotero</vt:lpwstr>
  </property>
  <property fmtid="{D5CDD505-2E9C-101B-9397-08002B2CF9AE}" pid="401" name="ZOTERO_BREF_wwAtPEqIESA3_2">
    <vt:lpwstr>.org/users/7197813/items/Q5VV6QI9"],"itemData":{"id":114,"type":"article-journal","container-title":"American Journal of Political Science","note":"ISBN: 0092-5853\npublisher: JSTOR","page":"570-602","title":"Bootstrap statistical inference: Examples and </vt:lpwstr>
  </property>
  <property fmtid="{D5CDD505-2E9C-101B-9397-08002B2CF9AE}" pid="402" name="ZOTERO_BREF_wwAtPEqIESA3_3">
    <vt:lpwstr>evaluations for political science","author":[{"family":"Mooney","given":"Christopher Z."}],"issued":{"date-parts":[["1996"]]}}}],"schema":"https://github.com/citation-style-language/schema/raw/master/csl-citation.json"}</vt:lpwstr>
  </property>
  <property fmtid="{D5CDD505-2E9C-101B-9397-08002B2CF9AE}" pid="403" name="ZOTERO_BREF_zNA4QBFPJnNW_1">
    <vt:lpwstr>ZOTERO_ITEM CSL_CITATION {"citationID":"nmmOghkS","properties":{"formattedCitation":"(Wickham et al., 2019)","plainCitation":"(Wickham et al., 2019)","noteIndex":0},"citationItems":[{"id":111,"uris":["http://zotero.org/users/7197813/items/I3MTXQAG"],"uri"</vt:lpwstr>
  </property>
  <property fmtid="{D5CDD505-2E9C-101B-9397-08002B2CF9AE}" pid="404" name="ZOTERO_BREF_zNA4QBFPJnNW_2">
    <vt:lpwstr>:["http://zotero.org/users/7197813/items/I3MTXQAG"],"itemData":{"id":111,"type":"article-journal","container-title":"Journal of Open Source Software","issue":"43","note":"ISBN: 2475-9066","page":"1686","title":"Welcome to the Tidyverse","volume":"4","auth</vt:lpwstr>
  </property>
  <property fmtid="{D5CDD505-2E9C-101B-9397-08002B2CF9AE}" pid="405" name="ZOTERO_BREF_zNA4QBFPJnNW_3">
    <vt:lpwstr>or":[{"family":"Wickham","given":"Hadley"},{"family":"Averick","given":"Mara"},{"family":"Bryan","given":"Jennifer"},{"family":"Chang","given":"Winston"},{"family":"McGowan","given":"Lucy D'Agostino"},{"family":"François","given":"Romain"},{"family":"Grol</vt:lpwstr>
  </property>
  <property fmtid="{D5CDD505-2E9C-101B-9397-08002B2CF9AE}" pid="406" name="ZOTERO_BREF_zNA4QBFPJnNW_4">
    <vt:lpwstr>emund","given":"Garrett"},{"family":"Hayes","given":"Alex"},{"family":"Henry","given":"Lionel"},{"family":"Hester","given":"Jim"}],"issued":{"date-parts":[["2019"]]}}}],"schema":"https://github.com/citation-style-language/schema/raw/master/csl-citation.js</vt:lpwstr>
  </property>
  <property fmtid="{D5CDD505-2E9C-101B-9397-08002B2CF9AE}" pid="407" name="ZOTERO_BREF_zNA4QBFPJnNW_5">
    <vt:lpwstr>on"}</vt:lpwstr>
  </property>
  <property fmtid="{D5CDD505-2E9C-101B-9397-08002B2CF9AE}" pid="408" name="ZOTERO_PREF_1">
    <vt:lpwstr>&lt;data data-version="3" zotero-version="5.0.93"&gt;&lt;session id="27Zm5jNb"/&gt;&lt;style id="http://www.zotero.org/styles/apa" locale="en-GB" hasBibliography="1" bibliographyStyleHasBeenSet="1"/&gt;&lt;prefs&gt;&lt;pref name="fieldType" value="Bookmark"/&gt;&lt;/prefs&gt;&lt;/data&gt;</vt:lpwstr>
  </property>
</Properties>
</file>